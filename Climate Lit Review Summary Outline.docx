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1F4D1" w14:textId="76187BBF" w:rsidR="00B86590" w:rsidDel="008A4DE3" w:rsidRDefault="00252041" w:rsidP="00CB58C4">
      <w:pPr>
        <w:rPr>
          <w:del w:id="0" w:author="Kai Crockett" w:date="2025-02-27T13:12:00Z"/>
        </w:rPr>
      </w:pPr>
      <w:del w:id="1" w:author="Kai Crockett" w:date="2025-02-27T13:12:00Z">
        <w:r w:rsidRPr="00CB58C4" w:rsidDel="00DD51A7">
          <w:delText>Guide:</w:delText>
        </w:r>
      </w:del>
    </w:p>
    <w:p w14:paraId="24503783" w14:textId="394365C4" w:rsidR="008A4DE3" w:rsidRDefault="008A4DE3" w:rsidP="008A4DE3">
      <w:pPr>
        <w:rPr>
          <w:ins w:id="2" w:author="Kai Crockett" w:date="2025-04-13T15:05:00Z"/>
        </w:rPr>
      </w:pPr>
    </w:p>
    <w:p w14:paraId="69A3F5A7" w14:textId="1D673D76" w:rsidR="008A4DE3" w:rsidRDefault="008A4DE3" w:rsidP="008A4DE3">
      <w:pPr>
        <w:rPr>
          <w:ins w:id="3" w:author="Kai Crockett" w:date="2025-04-13T15:05:00Z"/>
        </w:rPr>
      </w:pPr>
    </w:p>
    <w:p w14:paraId="1CAD98C2" w14:textId="274E8D8D" w:rsidR="008A4DE3" w:rsidRDefault="008A4DE3" w:rsidP="008A4DE3">
      <w:pPr>
        <w:rPr>
          <w:ins w:id="4" w:author="Kai Crockett" w:date="2025-04-13T15:05:00Z"/>
        </w:rPr>
      </w:pPr>
    </w:p>
    <w:p w14:paraId="0B991113" w14:textId="39743E9B" w:rsidR="00863B53" w:rsidRDefault="00863B53" w:rsidP="008A4DE3">
      <w:pPr>
        <w:rPr>
          <w:ins w:id="5" w:author="Kai Crockett" w:date="2025-04-13T15:05:00Z"/>
        </w:rPr>
      </w:pPr>
    </w:p>
    <w:p w14:paraId="3B9294E7" w14:textId="5851F19B" w:rsidR="00863B53" w:rsidRDefault="00863B53" w:rsidP="008A4DE3">
      <w:pPr>
        <w:rPr>
          <w:ins w:id="6" w:author="Kai Crockett" w:date="2025-04-13T15:05:00Z"/>
        </w:rPr>
      </w:pPr>
    </w:p>
    <w:p w14:paraId="5AAE9FA6" w14:textId="2DE80C2B" w:rsidR="00863B53" w:rsidRDefault="00863B53" w:rsidP="008A4DE3">
      <w:pPr>
        <w:rPr>
          <w:ins w:id="7" w:author="Kai Crockett" w:date="2025-04-13T15:05:00Z"/>
        </w:rPr>
      </w:pPr>
    </w:p>
    <w:p w14:paraId="3A278DE9" w14:textId="50D41E4B" w:rsidR="00863B53" w:rsidRDefault="00863B53" w:rsidP="008A4DE3">
      <w:pPr>
        <w:rPr>
          <w:ins w:id="8" w:author="Kai Crockett" w:date="2025-04-13T15:05:00Z"/>
        </w:rPr>
      </w:pPr>
    </w:p>
    <w:p w14:paraId="749B1044" w14:textId="306506B8" w:rsidR="00863B53" w:rsidRDefault="00863B53" w:rsidP="008A4DE3">
      <w:pPr>
        <w:rPr>
          <w:ins w:id="9" w:author="Kai Crockett" w:date="2025-04-13T15:05:00Z"/>
        </w:rPr>
      </w:pPr>
    </w:p>
    <w:p w14:paraId="2EBF9EE1" w14:textId="77777777" w:rsidR="00863B53" w:rsidRDefault="00863B53" w:rsidP="008A4DE3">
      <w:pPr>
        <w:rPr>
          <w:ins w:id="10" w:author="Kai Crockett" w:date="2025-04-13T15:05:00Z"/>
        </w:rPr>
      </w:pPr>
    </w:p>
    <w:p w14:paraId="0748418E" w14:textId="63937E32" w:rsidR="00B86590" w:rsidRPr="00BF7CA0" w:rsidDel="00DD51A7" w:rsidRDefault="00B86590">
      <w:pPr>
        <w:rPr>
          <w:del w:id="11" w:author="Kai Crockett" w:date="2025-02-27T13:12:00Z"/>
          <w:rFonts w:eastAsia="Times New Roman"/>
          <w:rPrChange w:id="12" w:author="Kai Crockett" w:date="2025-02-26T21:32:00Z">
            <w:rPr>
              <w:del w:id="13" w:author="Kai Crockett" w:date="2025-02-27T13:12:00Z"/>
              <w:rFonts w:eastAsia="Times New Roman"/>
              <w:sz w:val="22"/>
              <w:szCs w:val="22"/>
            </w:rPr>
          </w:rPrChange>
        </w:rPr>
        <w:pPrChange w:id="14" w:author="Kai Crockett" w:date="2025-04-13T13:38:00Z">
          <w:pPr>
            <w:pStyle w:val="ListParagraph"/>
            <w:numPr>
              <w:numId w:val="2"/>
            </w:numPr>
            <w:ind w:hanging="360"/>
          </w:pPr>
        </w:pPrChange>
      </w:pPr>
      <w:commentRangeStart w:id="15"/>
      <w:del w:id="16" w:author="Kai Crockett" w:date="2025-02-27T13:12:00Z">
        <w:r w:rsidRPr="00BF7CA0" w:rsidDel="00DD51A7">
          <w:rPr>
            <w:rFonts w:eastAsia="Times New Roman"/>
            <w:rPrChange w:id="17" w:author="Kai Crockett" w:date="2025-02-26T21:32:00Z">
              <w:rPr>
                <w:rFonts w:eastAsia="Times New Roman"/>
                <w:sz w:val="22"/>
                <w:szCs w:val="22"/>
              </w:rPr>
            </w:rPrChange>
          </w:rPr>
          <w:delText xml:space="preserve">PRISMA guide showing how many papers we started with to the final count </w:delText>
        </w:r>
      </w:del>
    </w:p>
    <w:p w14:paraId="7A0792E3" w14:textId="0C5D5224" w:rsidR="00B86590" w:rsidRPr="00BF7CA0" w:rsidDel="00DD51A7" w:rsidRDefault="00B86590">
      <w:pPr>
        <w:rPr>
          <w:del w:id="18" w:author="Kai Crockett" w:date="2025-02-27T13:12:00Z"/>
          <w:rFonts w:eastAsia="Times New Roman"/>
          <w:rPrChange w:id="19" w:author="Kai Crockett" w:date="2025-02-26T21:32:00Z">
            <w:rPr>
              <w:del w:id="20" w:author="Kai Crockett" w:date="2025-02-27T13:12:00Z"/>
              <w:rFonts w:eastAsia="Times New Roman"/>
              <w:sz w:val="22"/>
              <w:szCs w:val="22"/>
            </w:rPr>
          </w:rPrChange>
        </w:rPr>
        <w:pPrChange w:id="21" w:author="Kai Crockett" w:date="2025-04-13T13:38:00Z">
          <w:pPr>
            <w:pStyle w:val="ListParagraph"/>
            <w:numPr>
              <w:numId w:val="2"/>
            </w:numPr>
            <w:ind w:hanging="360"/>
          </w:pPr>
        </w:pPrChange>
      </w:pPr>
      <w:del w:id="22" w:author="Kai Crockett" w:date="2025-02-27T13:12:00Z">
        <w:r w:rsidRPr="00BF7CA0" w:rsidDel="00DD51A7">
          <w:rPr>
            <w:rFonts w:eastAsia="Times New Roman"/>
            <w:rPrChange w:id="23" w:author="Kai Crockett" w:date="2025-02-26T21:32:00Z">
              <w:rPr>
                <w:rFonts w:eastAsia="Times New Roman"/>
                <w:sz w:val="22"/>
                <w:szCs w:val="22"/>
              </w:rPr>
            </w:rPrChange>
          </w:rPr>
          <w:delText>A list of references</w:delText>
        </w:r>
      </w:del>
    </w:p>
    <w:p w14:paraId="0F9B1869" w14:textId="09D99A77" w:rsidR="00B86590" w:rsidRPr="00BF7CA0" w:rsidDel="00DD51A7" w:rsidRDefault="00B86590">
      <w:pPr>
        <w:rPr>
          <w:del w:id="24" w:author="Kai Crockett" w:date="2025-02-27T13:12:00Z"/>
          <w:rFonts w:eastAsia="Times New Roman"/>
          <w:rPrChange w:id="25" w:author="Kai Crockett" w:date="2025-02-26T21:32:00Z">
            <w:rPr>
              <w:del w:id="26" w:author="Kai Crockett" w:date="2025-02-27T13:12:00Z"/>
              <w:rFonts w:eastAsia="Times New Roman"/>
              <w:sz w:val="22"/>
              <w:szCs w:val="22"/>
            </w:rPr>
          </w:rPrChange>
        </w:rPr>
        <w:pPrChange w:id="27" w:author="Kai Crockett" w:date="2025-04-13T13:38:00Z">
          <w:pPr>
            <w:pStyle w:val="ListParagraph"/>
            <w:numPr>
              <w:numId w:val="2"/>
            </w:numPr>
            <w:ind w:hanging="360"/>
          </w:pPr>
        </w:pPrChange>
      </w:pPr>
      <w:del w:id="28" w:author="Kai Crockett" w:date="2025-02-27T13:12:00Z">
        <w:r w:rsidRPr="00BF7CA0" w:rsidDel="00DD51A7">
          <w:rPr>
            <w:rFonts w:eastAsia="Times New Roman"/>
            <w:rPrChange w:id="29" w:author="Kai Crockett" w:date="2025-02-26T21:32:00Z">
              <w:rPr>
                <w:rFonts w:eastAsia="Times New Roman"/>
                <w:sz w:val="22"/>
                <w:szCs w:val="22"/>
              </w:rPr>
            </w:rPrChange>
          </w:rPr>
          <w:delText>The data we pulled from the references (this is likely to be most useful for the data collection phase)</w:delText>
        </w:r>
        <w:commentRangeEnd w:id="15"/>
        <w:r w:rsidR="00E50007" w:rsidRPr="00FF4CD3" w:rsidDel="00DD51A7">
          <w:rPr>
            <w:rStyle w:val="CommentReference"/>
            <w:sz w:val="24"/>
            <w:szCs w:val="24"/>
          </w:rPr>
          <w:commentReference w:id="15"/>
        </w:r>
      </w:del>
    </w:p>
    <w:p w14:paraId="3AFB3755" w14:textId="767578CA" w:rsidR="00B86590" w:rsidRPr="00CB58C4" w:rsidDel="00DD51A7" w:rsidRDefault="00DD0B03">
      <w:pPr>
        <w:rPr>
          <w:del w:id="30" w:author="Kai Crockett" w:date="2025-02-27T13:12:00Z"/>
        </w:rPr>
      </w:pPr>
      <w:del w:id="31" w:author="Kai Crockett" w:date="2025-02-27T13:12:00Z">
        <w:r w:rsidRPr="00CB58C4" w:rsidDel="00DD51A7">
          <w:delText>S</w:delText>
        </w:r>
        <w:r w:rsidR="00252041" w:rsidRPr="00CB58C4" w:rsidDel="00DD51A7">
          <w:delText xml:space="preserve">ummary of the lit review – it would include the PRISMA diagram, </w:delText>
        </w:r>
        <w:commentRangeStart w:id="32"/>
        <w:r w:rsidR="00252041" w:rsidRPr="00CB58C4" w:rsidDel="00DD51A7">
          <w:delText>a summary of our search terms, databases, inclusion &amp; exclusion criteria</w:delText>
        </w:r>
        <w:commentRangeEnd w:id="32"/>
        <w:r w:rsidR="00863ABB" w:rsidRPr="00BF7CA0" w:rsidDel="00DD51A7">
          <w:rPr>
            <w:rStyle w:val="CommentReference"/>
            <w:sz w:val="24"/>
            <w:szCs w:val="24"/>
            <w:rPrChange w:id="33" w:author="Kai Crockett" w:date="2025-02-26T21:32:00Z">
              <w:rPr>
                <w:rStyle w:val="CommentReference"/>
              </w:rPr>
            </w:rPrChange>
          </w:rPr>
          <w:commentReference w:id="32"/>
        </w:r>
        <w:r w:rsidR="00252041" w:rsidRPr="00CB58C4" w:rsidDel="00DD51A7">
          <w:delText xml:space="preserve">, and a summary of the results. </w:delText>
        </w:r>
      </w:del>
    </w:p>
    <w:p w14:paraId="47BDEB73" w14:textId="293D3D34" w:rsidR="003655B1" w:rsidRPr="00CB58C4" w:rsidDel="00DD51A7" w:rsidRDefault="003655B1">
      <w:pPr>
        <w:rPr>
          <w:del w:id="34" w:author="Kai Crockett" w:date="2025-02-27T13:12:00Z"/>
        </w:rPr>
      </w:pPr>
      <w:del w:id="35" w:author="Kai Crockett" w:date="2025-02-27T13:12:00Z">
        <w:r w:rsidRPr="00CB58C4" w:rsidDel="00DD51A7">
          <w:delText xml:space="preserve">Audience: Health Departments and Health Department Officials </w:delText>
        </w:r>
      </w:del>
    </w:p>
    <w:p w14:paraId="55C4B6D2" w14:textId="680607CE" w:rsidR="00252041" w:rsidRPr="00BF7CA0" w:rsidDel="004F7483" w:rsidRDefault="00252041">
      <w:pPr>
        <w:rPr>
          <w:del w:id="36" w:author="Kai Crockett" w:date="2025-02-26T20:06:00Z"/>
        </w:rPr>
      </w:pPr>
      <w:commentRangeStart w:id="37"/>
      <w:del w:id="38" w:author="Kai Crockett" w:date="2025-02-26T20:06:00Z">
        <w:r w:rsidRPr="00CB58C4" w:rsidDel="004F7483">
          <w:delText xml:space="preserve">Possible </w:delText>
        </w:r>
        <w:r w:rsidR="00823FFA" w:rsidRPr="00CB58C4" w:rsidDel="004F7483">
          <w:delText>Journals:</w:delText>
        </w:r>
        <w:commentRangeEnd w:id="37"/>
        <w:r w:rsidR="00610791" w:rsidRPr="00BF7CA0" w:rsidDel="004F7483">
          <w:rPr>
            <w:rStyle w:val="CommentReference"/>
            <w:sz w:val="24"/>
            <w:szCs w:val="24"/>
            <w:rPrChange w:id="39" w:author="Kai Crockett" w:date="2025-02-26T21:32:00Z">
              <w:rPr>
                <w:rStyle w:val="CommentReference"/>
              </w:rPr>
            </w:rPrChange>
          </w:rPr>
          <w:commentReference w:id="37"/>
        </w:r>
      </w:del>
    </w:p>
    <w:p w14:paraId="6314C865" w14:textId="2C79A528" w:rsidR="00823FFA" w:rsidRPr="00BF7CA0" w:rsidDel="004F7483" w:rsidRDefault="00823FFA">
      <w:pPr>
        <w:rPr>
          <w:del w:id="40" w:author="Kai Crockett" w:date="2025-02-26T20:06:00Z"/>
          <w:rPrChange w:id="41" w:author="Kai Crockett" w:date="2025-02-26T21:32:00Z">
            <w:rPr>
              <w:del w:id="42" w:author="Kai Crockett" w:date="2025-02-26T20:06:00Z"/>
              <w:sz w:val="22"/>
              <w:szCs w:val="22"/>
            </w:rPr>
          </w:rPrChange>
        </w:rPr>
        <w:pPrChange w:id="43" w:author="Kai Crockett" w:date="2025-04-13T13:38:00Z">
          <w:pPr>
            <w:pStyle w:val="ListParagraph"/>
            <w:numPr>
              <w:numId w:val="7"/>
            </w:numPr>
            <w:ind w:hanging="360"/>
          </w:pPr>
        </w:pPrChange>
      </w:pPr>
      <w:del w:id="44" w:author="Kai Crockett" w:date="2025-02-26T20:06:00Z">
        <w:r w:rsidRPr="00BF7CA0" w:rsidDel="004F7483">
          <w:rPr>
            <w:rPrChange w:id="45" w:author="Kai Crockett" w:date="2025-02-26T21:32:00Z">
              <w:rPr>
                <w:sz w:val="22"/>
                <w:szCs w:val="22"/>
              </w:rPr>
            </w:rPrChange>
          </w:rPr>
          <w:delText>Lancet planetary health</w:delText>
        </w:r>
      </w:del>
    </w:p>
    <w:p w14:paraId="685CF067" w14:textId="0D802AED" w:rsidR="00823FFA" w:rsidRPr="00BF7CA0" w:rsidDel="004F7483" w:rsidRDefault="00823FFA">
      <w:pPr>
        <w:rPr>
          <w:del w:id="46" w:author="Kai Crockett" w:date="2025-02-26T20:06:00Z"/>
          <w:rPrChange w:id="47" w:author="Kai Crockett" w:date="2025-02-26T21:32:00Z">
            <w:rPr>
              <w:del w:id="48" w:author="Kai Crockett" w:date="2025-02-26T20:06:00Z"/>
              <w:sz w:val="22"/>
              <w:szCs w:val="22"/>
            </w:rPr>
          </w:rPrChange>
        </w:rPr>
        <w:pPrChange w:id="49" w:author="Kai Crockett" w:date="2025-04-13T13:38:00Z">
          <w:pPr>
            <w:pStyle w:val="ListParagraph"/>
            <w:numPr>
              <w:numId w:val="7"/>
            </w:numPr>
            <w:ind w:hanging="360"/>
          </w:pPr>
        </w:pPrChange>
      </w:pPr>
      <w:del w:id="50" w:author="Kai Crockett" w:date="2025-02-26T20:06:00Z">
        <w:r w:rsidRPr="00BF7CA0" w:rsidDel="004F7483">
          <w:rPr>
            <w:rPrChange w:id="51" w:author="Kai Crockett" w:date="2025-02-26T21:32:00Z">
              <w:rPr>
                <w:sz w:val="22"/>
                <w:szCs w:val="22"/>
              </w:rPr>
            </w:rPrChange>
          </w:rPr>
          <w:delText>Springer Nature Link: Clinical Social Work Journal</w:delText>
        </w:r>
      </w:del>
    </w:p>
    <w:p w14:paraId="7DD8829B" w14:textId="341A5B10" w:rsidR="00823FFA" w:rsidRPr="00BF7CA0" w:rsidDel="004F7483" w:rsidRDefault="00823FFA">
      <w:pPr>
        <w:rPr>
          <w:del w:id="52" w:author="Kai Crockett" w:date="2025-02-26T20:06:00Z"/>
          <w:rPrChange w:id="53" w:author="Kai Crockett" w:date="2025-02-26T21:32:00Z">
            <w:rPr>
              <w:del w:id="54" w:author="Kai Crockett" w:date="2025-02-26T20:06:00Z"/>
              <w:sz w:val="22"/>
              <w:szCs w:val="22"/>
            </w:rPr>
          </w:rPrChange>
        </w:rPr>
        <w:pPrChange w:id="55" w:author="Kai Crockett" w:date="2025-04-13T13:38:00Z">
          <w:pPr>
            <w:pStyle w:val="ListParagraph"/>
            <w:numPr>
              <w:numId w:val="7"/>
            </w:numPr>
            <w:ind w:hanging="360"/>
          </w:pPr>
        </w:pPrChange>
      </w:pPr>
      <w:del w:id="56" w:author="Kai Crockett" w:date="2025-02-26T20:06:00Z">
        <w:r w:rsidRPr="00BF7CA0" w:rsidDel="004F7483">
          <w:rPr>
            <w:rPrChange w:id="57" w:author="Kai Crockett" w:date="2025-02-26T21:32:00Z">
              <w:rPr>
                <w:sz w:val="22"/>
                <w:szCs w:val="22"/>
              </w:rPr>
            </w:rPrChange>
          </w:rPr>
          <w:delText>Journal of the American Planning Association</w:delText>
        </w:r>
      </w:del>
    </w:p>
    <w:p w14:paraId="678EF409" w14:textId="770C8146" w:rsidR="00823FFA" w:rsidRPr="00BF7CA0" w:rsidDel="004F7483" w:rsidRDefault="00823FFA">
      <w:pPr>
        <w:rPr>
          <w:del w:id="58" w:author="Kai Crockett" w:date="2025-02-26T20:06:00Z"/>
          <w:rPrChange w:id="59" w:author="Kai Crockett" w:date="2025-02-26T21:32:00Z">
            <w:rPr>
              <w:del w:id="60" w:author="Kai Crockett" w:date="2025-02-26T20:06:00Z"/>
              <w:sz w:val="22"/>
              <w:szCs w:val="22"/>
            </w:rPr>
          </w:rPrChange>
        </w:rPr>
        <w:pPrChange w:id="61" w:author="Kai Crockett" w:date="2025-04-13T13:38:00Z">
          <w:pPr>
            <w:pStyle w:val="ListParagraph"/>
            <w:numPr>
              <w:numId w:val="7"/>
            </w:numPr>
            <w:ind w:hanging="360"/>
          </w:pPr>
        </w:pPrChange>
      </w:pPr>
      <w:del w:id="62" w:author="Kai Crockett" w:date="2025-02-26T20:06:00Z">
        <w:r w:rsidRPr="00BF7CA0" w:rsidDel="004F7483">
          <w:rPr>
            <w:rPrChange w:id="63" w:author="Kai Crockett" w:date="2025-02-26T21:32:00Z">
              <w:rPr>
                <w:sz w:val="22"/>
                <w:szCs w:val="22"/>
              </w:rPr>
            </w:rPrChange>
          </w:rPr>
          <w:delText>Taylor &amp; Francis: Journal of Social Work Education</w:delText>
        </w:r>
      </w:del>
    </w:p>
    <w:p w14:paraId="11D2E624" w14:textId="6318C149" w:rsidR="00823FFA" w:rsidRPr="00BF7CA0" w:rsidDel="004F7483" w:rsidRDefault="00823FFA">
      <w:pPr>
        <w:rPr>
          <w:del w:id="64" w:author="Kai Crockett" w:date="2025-02-26T20:06:00Z"/>
          <w:rPrChange w:id="65" w:author="Kai Crockett" w:date="2025-02-26T21:32:00Z">
            <w:rPr>
              <w:del w:id="66" w:author="Kai Crockett" w:date="2025-02-26T20:06:00Z"/>
              <w:sz w:val="22"/>
              <w:szCs w:val="22"/>
            </w:rPr>
          </w:rPrChange>
        </w:rPr>
        <w:pPrChange w:id="67" w:author="Kai Crockett" w:date="2025-04-13T13:38:00Z">
          <w:pPr>
            <w:pStyle w:val="ListParagraph"/>
            <w:numPr>
              <w:numId w:val="7"/>
            </w:numPr>
            <w:ind w:hanging="360"/>
          </w:pPr>
        </w:pPrChange>
      </w:pPr>
      <w:del w:id="68" w:author="Kai Crockett" w:date="2025-02-26T20:06:00Z">
        <w:r w:rsidRPr="00BF7CA0" w:rsidDel="004F7483">
          <w:rPr>
            <w:rPrChange w:id="69" w:author="Kai Crockett" w:date="2025-02-26T21:32:00Z">
              <w:rPr>
                <w:sz w:val="22"/>
                <w:szCs w:val="22"/>
              </w:rPr>
            </w:rPrChange>
          </w:rPr>
          <w:delText>Progress in Disaster Science</w:delText>
        </w:r>
      </w:del>
    </w:p>
    <w:p w14:paraId="08E9857D" w14:textId="11288942" w:rsidR="00823FFA" w:rsidRPr="00BF7CA0" w:rsidDel="004F7483" w:rsidRDefault="00823FFA">
      <w:pPr>
        <w:rPr>
          <w:del w:id="70" w:author="Kai Crockett" w:date="2025-02-26T20:06:00Z"/>
          <w:rPrChange w:id="71" w:author="Kai Crockett" w:date="2025-02-26T21:32:00Z">
            <w:rPr>
              <w:del w:id="72" w:author="Kai Crockett" w:date="2025-02-26T20:06:00Z"/>
              <w:sz w:val="22"/>
              <w:szCs w:val="22"/>
            </w:rPr>
          </w:rPrChange>
        </w:rPr>
        <w:pPrChange w:id="73" w:author="Kai Crockett" w:date="2025-04-13T13:38:00Z">
          <w:pPr>
            <w:pStyle w:val="ListParagraph"/>
            <w:numPr>
              <w:numId w:val="7"/>
            </w:numPr>
            <w:ind w:hanging="360"/>
          </w:pPr>
        </w:pPrChange>
      </w:pPr>
      <w:del w:id="74" w:author="Kai Crockett" w:date="2025-02-26T20:06:00Z">
        <w:r w:rsidRPr="00BF7CA0" w:rsidDel="004F7483">
          <w:rPr>
            <w:rPrChange w:id="75" w:author="Kai Crockett" w:date="2025-02-26T21:32:00Z">
              <w:rPr>
                <w:sz w:val="22"/>
                <w:szCs w:val="22"/>
              </w:rPr>
            </w:rPrChange>
          </w:rPr>
          <w:delText>The Journal of Climate Change and Health</w:delText>
        </w:r>
      </w:del>
    </w:p>
    <w:p w14:paraId="10BB9F8D" w14:textId="4A6DD018" w:rsidR="00823FFA" w:rsidRPr="00BF7CA0" w:rsidDel="004F7483" w:rsidRDefault="00823FFA">
      <w:pPr>
        <w:rPr>
          <w:del w:id="76" w:author="Kai Crockett" w:date="2025-02-26T20:06:00Z"/>
          <w:rPrChange w:id="77" w:author="Kai Crockett" w:date="2025-02-26T21:32:00Z">
            <w:rPr>
              <w:del w:id="78" w:author="Kai Crockett" w:date="2025-02-26T20:06:00Z"/>
              <w:sz w:val="22"/>
              <w:szCs w:val="22"/>
            </w:rPr>
          </w:rPrChange>
        </w:rPr>
        <w:pPrChange w:id="79" w:author="Kai Crockett" w:date="2025-04-13T13:38:00Z">
          <w:pPr>
            <w:pStyle w:val="ListParagraph"/>
            <w:numPr>
              <w:numId w:val="7"/>
            </w:numPr>
            <w:ind w:hanging="360"/>
          </w:pPr>
        </w:pPrChange>
      </w:pPr>
      <w:del w:id="80" w:author="Kai Crockett" w:date="2025-02-26T20:06:00Z">
        <w:r w:rsidRPr="00BF7CA0" w:rsidDel="004F7483">
          <w:rPr>
            <w:rPrChange w:id="81" w:author="Kai Crockett" w:date="2025-02-26T21:32:00Z">
              <w:rPr>
                <w:sz w:val="22"/>
                <w:szCs w:val="22"/>
              </w:rPr>
            </w:rPrChange>
          </w:rPr>
          <w:delText>Geography Compass Wiley</w:delText>
        </w:r>
      </w:del>
    </w:p>
    <w:p w14:paraId="391B20E2" w14:textId="1306C2AD" w:rsidR="00823FFA" w:rsidRPr="00BF7CA0" w:rsidDel="004F7483" w:rsidRDefault="00823FFA">
      <w:pPr>
        <w:rPr>
          <w:del w:id="82" w:author="Kai Crockett" w:date="2025-02-26T20:06:00Z"/>
          <w:rPrChange w:id="83" w:author="Kai Crockett" w:date="2025-02-26T21:32:00Z">
            <w:rPr>
              <w:del w:id="84" w:author="Kai Crockett" w:date="2025-02-26T20:06:00Z"/>
              <w:sz w:val="22"/>
              <w:szCs w:val="22"/>
            </w:rPr>
          </w:rPrChange>
        </w:rPr>
        <w:pPrChange w:id="85" w:author="Kai Crockett" w:date="2025-04-13T13:38:00Z">
          <w:pPr>
            <w:pStyle w:val="ListParagraph"/>
            <w:numPr>
              <w:numId w:val="7"/>
            </w:numPr>
            <w:ind w:hanging="360"/>
          </w:pPr>
        </w:pPrChange>
      </w:pPr>
      <w:del w:id="86" w:author="Kai Crockett" w:date="2025-02-26T20:06:00Z">
        <w:r w:rsidRPr="00BF7CA0" w:rsidDel="004F7483">
          <w:rPr>
            <w:rPrChange w:id="87" w:author="Kai Crockett" w:date="2025-02-26T21:32:00Z">
              <w:rPr>
                <w:sz w:val="22"/>
                <w:szCs w:val="22"/>
              </w:rPr>
            </w:rPrChange>
          </w:rPr>
          <w:delText>Environmental research letters</w:delText>
        </w:r>
      </w:del>
    </w:p>
    <w:p w14:paraId="54AA941B" w14:textId="62551233" w:rsidR="00252041" w:rsidRPr="00BF7CA0" w:rsidDel="004F7483" w:rsidRDefault="00823FFA">
      <w:pPr>
        <w:rPr>
          <w:ins w:id="88" w:author="Megan Weil Latshaw" w:date="2025-02-05T15:50:00Z"/>
          <w:del w:id="89" w:author="Kai Crockett" w:date="2025-02-26T20:06:00Z"/>
          <w:rPrChange w:id="90" w:author="Kai Crockett" w:date="2025-02-26T21:32:00Z">
            <w:rPr>
              <w:ins w:id="91" w:author="Megan Weil Latshaw" w:date="2025-02-05T15:50:00Z"/>
              <w:del w:id="92" w:author="Kai Crockett" w:date="2025-02-26T20:06:00Z"/>
              <w:sz w:val="22"/>
              <w:szCs w:val="22"/>
            </w:rPr>
          </w:rPrChange>
        </w:rPr>
        <w:pPrChange w:id="93" w:author="Kai Crockett" w:date="2025-04-13T13:38:00Z">
          <w:pPr>
            <w:pStyle w:val="ListParagraph"/>
            <w:numPr>
              <w:numId w:val="7"/>
            </w:numPr>
            <w:ind w:hanging="360"/>
          </w:pPr>
        </w:pPrChange>
      </w:pPr>
      <w:del w:id="94" w:author="Kai Crockett" w:date="2025-02-26T20:06:00Z">
        <w:r w:rsidRPr="00BF7CA0" w:rsidDel="004F7483">
          <w:rPr>
            <w:rPrChange w:id="95" w:author="Kai Crockett" w:date="2025-02-26T21:32:00Z">
              <w:rPr>
                <w:sz w:val="22"/>
                <w:szCs w:val="22"/>
              </w:rPr>
            </w:rPrChange>
          </w:rPr>
          <w:delText xml:space="preserve">Environmental Health Perspectives </w:delText>
        </w:r>
      </w:del>
    </w:p>
    <w:p w14:paraId="0D744BF1" w14:textId="0A7D23EB" w:rsidR="6C695F16" w:rsidRPr="00BF7CA0" w:rsidDel="00A66F18" w:rsidRDefault="3388B025">
      <w:pPr>
        <w:rPr>
          <w:del w:id="96" w:author="Kai Crockett" w:date="2025-03-29T06:02:00Z"/>
          <w:rPrChange w:id="97" w:author="Kai Crockett" w:date="2025-02-26T21:32:00Z">
            <w:rPr>
              <w:del w:id="98" w:author="Kai Crockett" w:date="2025-03-29T06:02:00Z"/>
              <w:sz w:val="22"/>
              <w:szCs w:val="22"/>
            </w:rPr>
          </w:rPrChange>
        </w:rPr>
        <w:pPrChange w:id="99" w:author="Kai Crockett" w:date="2025-04-13T13:38:00Z">
          <w:pPr>
            <w:pStyle w:val="ListParagraph"/>
            <w:numPr>
              <w:numId w:val="7"/>
            </w:numPr>
            <w:ind w:hanging="360"/>
          </w:pPr>
        </w:pPrChange>
      </w:pPr>
      <w:ins w:id="100" w:author="Megan Weil Latshaw" w:date="2025-02-05T15:50:00Z">
        <w:del w:id="101" w:author="Kai Crockett" w:date="2025-03-29T06:02:00Z">
          <w:r w:rsidRPr="00BF7CA0" w:rsidDel="00A66F18">
            <w:rPr>
              <w:rPrChange w:id="102" w:author="Kai Crockett" w:date="2025-02-26T21:32:00Z">
                <w:rPr>
                  <w:sz w:val="22"/>
                  <w:szCs w:val="22"/>
                </w:rPr>
              </w:rPrChange>
            </w:rPr>
            <w:delText>American Journal of Public Health</w:delText>
          </w:r>
        </w:del>
      </w:ins>
    </w:p>
    <w:p w14:paraId="2D6DAC48" w14:textId="77777777" w:rsidR="00823FFA" w:rsidRPr="00CB58C4" w:rsidRDefault="00823FFA" w:rsidP="00CB58C4"/>
    <w:p w14:paraId="48D7C733" w14:textId="4ECA9D44" w:rsidR="00252041" w:rsidRPr="008A4DE3" w:rsidRDefault="00252041">
      <w:pPr>
        <w:pStyle w:val="Title"/>
        <w:jc w:val="center"/>
        <w:rPr>
          <w:ins w:id="103" w:author="Kai Crockett" w:date="2025-03-29T06:01:00Z"/>
          <w:rFonts w:ascii="Times New Roman" w:hAnsi="Times New Roman" w:cs="Times New Roman"/>
          <w:b/>
          <w:bCs/>
          <w:rPrChange w:id="104" w:author="Kai Crockett" w:date="2025-04-13T15:05:00Z">
            <w:rPr>
              <w:ins w:id="105" w:author="Kai Crockett" w:date="2025-03-29T06:01:00Z"/>
            </w:rPr>
          </w:rPrChange>
        </w:rPr>
        <w:pPrChange w:id="106" w:author="Kai Crockett" w:date="2025-04-13T15:05:00Z">
          <w:pPr>
            <w:pStyle w:val="Title"/>
          </w:pPr>
        </w:pPrChange>
      </w:pPr>
      <w:del w:id="107" w:author="Megan Weil Latshaw" w:date="2025-02-05T15:25:00Z">
        <w:r w:rsidRPr="008A4DE3">
          <w:rPr>
            <w:rFonts w:ascii="Times New Roman" w:hAnsi="Times New Roman" w:cs="Times New Roman"/>
            <w:b/>
            <w:bCs/>
            <w:rPrChange w:id="108" w:author="Kai Crockett" w:date="2025-04-13T15:05:00Z">
              <w:rPr>
                <w:rFonts w:asciiTheme="minorHAnsi" w:eastAsiaTheme="minorEastAsia" w:hAnsiTheme="minorHAnsi" w:cstheme="minorBidi"/>
                <w:color w:val="auto"/>
                <w:spacing w:val="0"/>
                <w:sz w:val="20"/>
                <w:szCs w:val="20"/>
              </w:rPr>
            </w:rPrChange>
          </w:rPr>
          <w:delText xml:space="preserve">Frameworks and </w:delText>
        </w:r>
      </w:del>
      <w:del w:id="109" w:author="Megan Weil Latshaw" w:date="2025-02-26T15:48:00Z">
        <w:r w:rsidRPr="008A4DE3">
          <w:rPr>
            <w:rFonts w:ascii="Times New Roman" w:hAnsi="Times New Roman" w:cs="Times New Roman"/>
            <w:b/>
            <w:bCs/>
            <w:rPrChange w:id="110" w:author="Kai Crockett" w:date="2025-04-13T15:05:00Z">
              <w:rPr>
                <w:rFonts w:asciiTheme="minorHAnsi" w:eastAsiaTheme="minorEastAsia" w:hAnsiTheme="minorHAnsi" w:cstheme="minorBidi"/>
                <w:color w:val="auto"/>
                <w:spacing w:val="0"/>
                <w:sz w:val="20"/>
                <w:szCs w:val="20"/>
              </w:rPr>
            </w:rPrChange>
          </w:rPr>
          <w:delText xml:space="preserve">Measures of </w:delText>
        </w:r>
      </w:del>
      <w:r w:rsidRPr="008A4DE3">
        <w:rPr>
          <w:rFonts w:ascii="Times New Roman" w:hAnsi="Times New Roman" w:cs="Times New Roman"/>
          <w:b/>
          <w:bCs/>
          <w:rPrChange w:id="111" w:author="Kai Crockett" w:date="2025-04-13T15:05:00Z">
            <w:rPr>
              <w:rFonts w:asciiTheme="minorHAnsi" w:eastAsiaTheme="minorEastAsia" w:hAnsiTheme="minorHAnsi" w:cstheme="minorBidi"/>
              <w:color w:val="auto"/>
              <w:spacing w:val="0"/>
              <w:sz w:val="20"/>
              <w:szCs w:val="20"/>
            </w:rPr>
          </w:rPrChange>
        </w:rPr>
        <w:t>Climate</w:t>
      </w:r>
      <w:r w:rsidR="00943FE6" w:rsidRPr="008A4DE3">
        <w:rPr>
          <w:rFonts w:ascii="Times New Roman" w:hAnsi="Times New Roman" w:cs="Times New Roman"/>
          <w:b/>
          <w:bCs/>
          <w:rPrChange w:id="112" w:author="Kai Crockett" w:date="2025-04-13T15:05:00Z">
            <w:rPr>
              <w:rFonts w:asciiTheme="minorHAnsi" w:eastAsiaTheme="minorEastAsia" w:hAnsiTheme="minorHAnsi" w:cstheme="minorBidi"/>
              <w:color w:val="auto"/>
              <w:spacing w:val="0"/>
              <w:sz w:val="20"/>
              <w:szCs w:val="20"/>
            </w:rPr>
          </w:rPrChange>
        </w:rPr>
        <w:t xml:space="preserve"> and </w:t>
      </w:r>
      <w:r w:rsidR="00320CF0" w:rsidRPr="008A4DE3">
        <w:rPr>
          <w:rFonts w:ascii="Times New Roman" w:hAnsi="Times New Roman" w:cs="Times New Roman"/>
          <w:b/>
          <w:bCs/>
          <w:rPrChange w:id="113" w:author="Kai Crockett" w:date="2025-04-13T15:05:00Z">
            <w:rPr>
              <w:rFonts w:asciiTheme="minorHAnsi" w:eastAsiaTheme="minorEastAsia" w:hAnsiTheme="minorHAnsi" w:cstheme="minorBidi"/>
              <w:color w:val="auto"/>
              <w:spacing w:val="0"/>
              <w:sz w:val="20"/>
              <w:szCs w:val="20"/>
            </w:rPr>
          </w:rPrChange>
        </w:rPr>
        <w:t>Weather-Related</w:t>
      </w:r>
      <w:r w:rsidRPr="008A4DE3">
        <w:rPr>
          <w:rFonts w:ascii="Times New Roman" w:hAnsi="Times New Roman" w:cs="Times New Roman"/>
          <w:b/>
          <w:bCs/>
          <w:rPrChange w:id="114" w:author="Kai Crockett" w:date="2025-04-13T15:05:00Z">
            <w:rPr>
              <w:rFonts w:asciiTheme="minorHAnsi" w:eastAsiaTheme="minorEastAsia" w:hAnsiTheme="minorHAnsi" w:cstheme="minorBidi"/>
              <w:color w:val="auto"/>
              <w:spacing w:val="0"/>
              <w:sz w:val="20"/>
              <w:szCs w:val="20"/>
            </w:rPr>
          </w:rPrChange>
        </w:rPr>
        <w:t xml:space="preserve"> </w:t>
      </w:r>
      <w:r w:rsidR="00C0194A" w:rsidRPr="008A4DE3">
        <w:rPr>
          <w:rFonts w:ascii="Times New Roman" w:hAnsi="Times New Roman" w:cs="Times New Roman"/>
          <w:b/>
          <w:bCs/>
          <w:rPrChange w:id="115" w:author="Kai Crockett" w:date="2025-04-13T15:05:00Z">
            <w:rPr>
              <w:rFonts w:asciiTheme="minorHAnsi" w:eastAsiaTheme="minorEastAsia" w:hAnsiTheme="minorHAnsi" w:cstheme="minorBidi"/>
              <w:color w:val="auto"/>
              <w:spacing w:val="0"/>
              <w:sz w:val="20"/>
              <w:szCs w:val="20"/>
            </w:rPr>
          </w:rPrChange>
        </w:rPr>
        <w:t xml:space="preserve">Mental </w:t>
      </w:r>
      <w:r w:rsidRPr="008A4DE3">
        <w:rPr>
          <w:rFonts w:ascii="Times New Roman" w:hAnsi="Times New Roman" w:cs="Times New Roman"/>
          <w:b/>
          <w:bCs/>
          <w:rPrChange w:id="116" w:author="Kai Crockett" w:date="2025-04-13T15:05:00Z">
            <w:rPr>
              <w:rFonts w:asciiTheme="minorHAnsi" w:eastAsiaTheme="minorEastAsia" w:hAnsiTheme="minorHAnsi" w:cstheme="minorBidi"/>
              <w:color w:val="auto"/>
              <w:spacing w:val="0"/>
              <w:sz w:val="20"/>
              <w:szCs w:val="20"/>
            </w:rPr>
          </w:rPrChange>
        </w:rPr>
        <w:t>Health Impacts</w:t>
      </w:r>
      <w:ins w:id="117" w:author="Megan Weil Latshaw" w:date="2025-02-26T15:51:00Z">
        <w:r w:rsidR="00700476" w:rsidRPr="008A4DE3">
          <w:rPr>
            <w:rFonts w:ascii="Times New Roman" w:hAnsi="Times New Roman" w:cs="Times New Roman"/>
            <w:b/>
            <w:bCs/>
            <w:rPrChange w:id="118" w:author="Kai Crockett" w:date="2025-04-13T15:05:00Z">
              <w:rPr>
                <w:rFonts w:asciiTheme="minorHAnsi" w:eastAsiaTheme="minorEastAsia" w:hAnsiTheme="minorHAnsi" w:cstheme="minorBidi"/>
                <w:color w:val="auto"/>
                <w:spacing w:val="0"/>
                <w:sz w:val="20"/>
                <w:szCs w:val="20"/>
              </w:rPr>
            </w:rPrChange>
          </w:rPr>
          <w:t>: Measures and Polici</w:t>
        </w:r>
      </w:ins>
      <w:ins w:id="119" w:author="Kai Crockett" w:date="2025-04-08T05:39:00Z">
        <w:r w:rsidR="00D7690C" w:rsidRPr="008A4DE3">
          <w:rPr>
            <w:rFonts w:ascii="Times New Roman" w:hAnsi="Times New Roman" w:cs="Times New Roman"/>
            <w:b/>
            <w:bCs/>
            <w:rPrChange w:id="120" w:author="Kai Crockett" w:date="2025-04-13T15:05:00Z">
              <w:rPr/>
            </w:rPrChange>
          </w:rPr>
          <w:t xml:space="preserve">es </w:t>
        </w:r>
      </w:ins>
      <w:ins w:id="121" w:author="Megan Weil Latshaw" w:date="2025-02-26T15:51:00Z">
        <w:del w:id="122" w:author="Kai Crockett" w:date="2025-04-08T05:39:00Z">
          <w:r w:rsidR="00700476" w:rsidRPr="008A4DE3" w:rsidDel="00D7690C">
            <w:rPr>
              <w:rFonts w:ascii="Times New Roman" w:hAnsi="Times New Roman" w:cs="Times New Roman"/>
              <w:b/>
              <w:bCs/>
              <w:rPrChange w:id="123" w:author="Kai Crockett" w:date="2025-04-13T15:05:00Z">
                <w:rPr>
                  <w:rFonts w:asciiTheme="minorHAnsi" w:eastAsiaTheme="minorEastAsia" w:hAnsiTheme="minorHAnsi" w:cstheme="minorBidi"/>
                  <w:color w:val="auto"/>
                  <w:spacing w:val="0"/>
                  <w:sz w:val="20"/>
                  <w:szCs w:val="20"/>
                </w:rPr>
              </w:rPrChange>
            </w:rPr>
            <w:delText>es</w:delText>
          </w:r>
        </w:del>
      </w:ins>
      <w:del w:id="124" w:author="Kai Crockett" w:date="2025-04-08T05:39:00Z">
        <w:r w:rsidR="00700476" w:rsidRPr="008A4DE3" w:rsidDel="00D7690C">
          <w:rPr>
            <w:rFonts w:ascii="Times New Roman" w:hAnsi="Times New Roman" w:cs="Times New Roman"/>
            <w:b/>
            <w:bCs/>
            <w:rPrChange w:id="125" w:author="Kai Crockett" w:date="2025-04-13T15:05:00Z">
              <w:rPr>
                <w:rFonts w:asciiTheme="minorHAnsi" w:eastAsiaTheme="minorEastAsia" w:hAnsiTheme="minorHAnsi" w:cstheme="minorBidi"/>
                <w:color w:val="auto"/>
                <w:spacing w:val="0"/>
                <w:sz w:val="20"/>
                <w:szCs w:val="20"/>
              </w:rPr>
            </w:rPrChange>
          </w:rPr>
          <w:delText xml:space="preserve"> </w:delText>
        </w:r>
      </w:del>
      <w:r w:rsidR="008157A5" w:rsidRPr="008A4DE3">
        <w:rPr>
          <w:rFonts w:ascii="Times New Roman" w:hAnsi="Times New Roman" w:cs="Times New Roman"/>
          <w:b/>
          <w:bCs/>
          <w:rPrChange w:id="126" w:author="Kai Crockett" w:date="2025-04-13T15:05:00Z">
            <w:rPr>
              <w:rFonts w:asciiTheme="minorHAnsi" w:eastAsiaTheme="minorEastAsia" w:hAnsiTheme="minorHAnsi" w:cstheme="minorBidi"/>
              <w:color w:val="auto"/>
              <w:spacing w:val="0"/>
              <w:sz w:val="20"/>
              <w:szCs w:val="20"/>
            </w:rPr>
          </w:rPrChange>
        </w:rPr>
        <w:t>for US Health Departments</w:t>
      </w:r>
    </w:p>
    <w:p w14:paraId="45156DC2" w14:textId="6B556716" w:rsidR="00FC01A7" w:rsidRDefault="00FC01A7" w:rsidP="00CB58C4">
      <w:pPr>
        <w:rPr>
          <w:ins w:id="127" w:author="Kai Crockett" w:date="2025-03-29T06:02:00Z"/>
        </w:rPr>
      </w:pPr>
    </w:p>
    <w:p w14:paraId="1F219466" w14:textId="4C0EC0B6" w:rsidR="00A72E5F" w:rsidRDefault="009A3CB1">
      <w:pPr>
        <w:jc w:val="center"/>
        <w:rPr>
          <w:ins w:id="128" w:author="Kai Crockett" w:date="2025-04-08T05:38:00Z"/>
        </w:rPr>
        <w:pPrChange w:id="129" w:author="Kai Crockett" w:date="2025-04-13T15:05:00Z">
          <w:pPr/>
        </w:pPrChange>
      </w:pPr>
      <w:ins w:id="130" w:author="Kai Crockett" w:date="2025-03-29T06:02:00Z">
        <w:r>
          <w:t>Kai Crockett</w:t>
        </w:r>
      </w:ins>
      <w:ins w:id="131" w:author="Kai Crockett" w:date="2025-04-08T05:37:00Z">
        <w:r w:rsidR="00A72E5F">
          <w:t>, Megan Latshaw</w:t>
        </w:r>
      </w:ins>
    </w:p>
    <w:p w14:paraId="47B7E07B" w14:textId="593B5A63" w:rsidR="00A72E5F" w:rsidRDefault="00A72E5F">
      <w:pPr>
        <w:jc w:val="center"/>
        <w:rPr>
          <w:ins w:id="132" w:author="Kai Crockett" w:date="2025-04-08T05:38:00Z"/>
        </w:rPr>
        <w:pPrChange w:id="133" w:author="Kai Crockett" w:date="2025-04-13T15:05:00Z">
          <w:pPr/>
        </w:pPrChange>
      </w:pPr>
      <w:ins w:id="134" w:author="Kai Crockett" w:date="2025-04-08T05:38:00Z">
        <w:r>
          <w:t>April 2025</w:t>
        </w:r>
        <w:r>
          <w:br w:type="page"/>
        </w:r>
      </w:ins>
    </w:p>
    <w:p w14:paraId="405D231B" w14:textId="77777777" w:rsidR="00A66F18" w:rsidRPr="008A4DE3" w:rsidDel="00A72E5F" w:rsidRDefault="00A66F18">
      <w:pPr>
        <w:pStyle w:val="Heading1"/>
        <w:rPr>
          <w:del w:id="135" w:author="Kai Crockett" w:date="2025-04-08T05:38:00Z"/>
        </w:rPr>
        <w:pPrChange w:id="136" w:author="Kai Crockett" w:date="2025-04-13T15:04:00Z">
          <w:pPr/>
        </w:pPrChange>
      </w:pPr>
    </w:p>
    <w:p w14:paraId="67ED6F29" w14:textId="27B66625" w:rsidR="00FF7441" w:rsidRPr="008A4DE3" w:rsidRDefault="00FF7441" w:rsidP="008A4DE3">
      <w:pPr>
        <w:pStyle w:val="Heading1"/>
        <w:rPr>
          <w:ins w:id="137" w:author="Megan Weil Latshaw" w:date="2025-02-26T15:52:00Z"/>
          <w:rStyle w:val="Heading1Char"/>
          <w:spacing w:val="-10"/>
        </w:rPr>
      </w:pPr>
      <w:commentRangeStart w:id="138"/>
      <w:ins w:id="139" w:author="Megan Weil Latshaw" w:date="2025-02-26T15:52:00Z">
        <w:r w:rsidRPr="008A4DE3">
          <w:rPr>
            <w:rStyle w:val="Heading1Char"/>
            <w:b/>
            <w:bCs/>
            <w:rPrChange w:id="140" w:author="Kai Crockett" w:date="2025-04-13T15:04:00Z">
              <w:rPr>
                <w:rStyle w:val="Heading1Char"/>
              </w:rPr>
            </w:rPrChange>
          </w:rPr>
          <w:t>Abstract</w:t>
        </w:r>
      </w:ins>
      <w:commentRangeEnd w:id="138"/>
      <w:ins w:id="141" w:author="Megan Weil Latshaw" w:date="2025-02-26T15:53:00Z">
        <w:r w:rsidR="00B73F7C" w:rsidRPr="008A4DE3">
          <w:rPr>
            <w:rStyle w:val="CommentReference"/>
            <w:sz w:val="32"/>
            <w:szCs w:val="32"/>
          </w:rPr>
          <w:commentReference w:id="138"/>
        </w:r>
      </w:ins>
    </w:p>
    <w:p w14:paraId="45921CB2" w14:textId="35EAADA9" w:rsidR="0094056B" w:rsidRPr="008A4DE3" w:rsidRDefault="0094056B" w:rsidP="008A4DE3">
      <w:pPr>
        <w:rPr>
          <w:ins w:id="142" w:author="Kai Crockett" w:date="2025-04-08T05:39:00Z"/>
          <w:rStyle w:val="Heading1Char"/>
          <w:b w:val="0"/>
          <w:bCs w:val="0"/>
          <w:color w:val="000000" w:themeColor="text1"/>
          <w:sz w:val="24"/>
          <w:szCs w:val="24"/>
          <w:rPrChange w:id="143" w:author="Kai Crockett" w:date="2025-04-13T15:04:00Z">
            <w:rPr>
              <w:ins w:id="144" w:author="Kai Crockett" w:date="2025-04-08T05:39:00Z"/>
              <w:rStyle w:val="Heading1Char"/>
              <w:b w:val="0"/>
              <w:bCs w:val="0"/>
              <w:sz w:val="24"/>
              <w:szCs w:val="24"/>
            </w:rPr>
          </w:rPrChange>
        </w:rPr>
      </w:pPr>
      <w:ins w:id="145" w:author="Kai Crockett" w:date="2025-04-08T05:34:00Z">
        <w:r w:rsidRPr="008A4DE3">
          <w:rPr>
            <w:rStyle w:val="Heading1Char"/>
            <w:b w:val="0"/>
            <w:bCs w:val="0"/>
            <w:color w:val="000000" w:themeColor="text1"/>
            <w:sz w:val="24"/>
            <w:szCs w:val="24"/>
            <w:rPrChange w:id="146" w:author="Kai Crockett" w:date="2025-04-13T15:04:00Z">
              <w:rPr>
                <w:rStyle w:val="Heading1Char"/>
                <w:sz w:val="24"/>
                <w:szCs w:val="24"/>
              </w:rPr>
            </w:rPrChange>
          </w:rPr>
          <w:t>Objective:</w:t>
        </w:r>
      </w:ins>
    </w:p>
    <w:p w14:paraId="0714FA40" w14:textId="51BF4AD3" w:rsidR="00880152" w:rsidRPr="008A4DE3" w:rsidRDefault="00880152" w:rsidP="008A4DE3">
      <w:pPr>
        <w:rPr>
          <w:ins w:id="147" w:author="Kai Crockett" w:date="2025-04-08T05:34:00Z"/>
          <w:rStyle w:val="Heading1Char"/>
          <w:b w:val="0"/>
          <w:bCs w:val="0"/>
          <w:color w:val="000000" w:themeColor="text1"/>
          <w:sz w:val="24"/>
          <w:szCs w:val="24"/>
          <w:rPrChange w:id="148" w:author="Kai Crockett" w:date="2025-04-13T15:04:00Z">
            <w:rPr>
              <w:ins w:id="149" w:author="Kai Crockett" w:date="2025-04-08T05:34:00Z"/>
              <w:rStyle w:val="Heading1Char"/>
              <w:sz w:val="24"/>
              <w:szCs w:val="24"/>
            </w:rPr>
          </w:rPrChange>
        </w:rPr>
      </w:pPr>
      <w:ins w:id="150" w:author="Kai Crockett" w:date="2025-04-08T05:39:00Z">
        <w:r w:rsidRPr="008A4DE3">
          <w:rPr>
            <w:rStyle w:val="Heading1Char"/>
            <w:b w:val="0"/>
            <w:bCs w:val="0"/>
            <w:color w:val="000000" w:themeColor="text1"/>
            <w:sz w:val="24"/>
            <w:szCs w:val="24"/>
            <w:rPrChange w:id="151" w:author="Kai Crockett" w:date="2025-04-13T15:04:00Z">
              <w:rPr>
                <w:rStyle w:val="Heading1Char"/>
                <w:sz w:val="24"/>
                <w:szCs w:val="24"/>
              </w:rPr>
            </w:rPrChange>
          </w:rPr>
          <w:t xml:space="preserve">Develop a list of feasible metrics and policies that will help </w:t>
        </w:r>
        <w:r w:rsidR="00CB1D32" w:rsidRPr="008A4DE3">
          <w:rPr>
            <w:rStyle w:val="Heading1Char"/>
            <w:b w:val="0"/>
            <w:bCs w:val="0"/>
            <w:color w:val="000000" w:themeColor="text1"/>
            <w:sz w:val="24"/>
            <w:szCs w:val="24"/>
            <w:rPrChange w:id="152" w:author="Kai Crockett" w:date="2025-04-13T15:04:00Z">
              <w:rPr>
                <w:rStyle w:val="Heading1Char"/>
                <w:sz w:val="24"/>
                <w:szCs w:val="24"/>
              </w:rPr>
            </w:rPrChange>
          </w:rPr>
          <w:t>state an</w:t>
        </w:r>
      </w:ins>
      <w:ins w:id="153" w:author="Kai Crockett" w:date="2025-04-08T05:40:00Z">
        <w:r w:rsidR="00CB1D32" w:rsidRPr="008A4DE3">
          <w:rPr>
            <w:rStyle w:val="Heading1Char"/>
            <w:b w:val="0"/>
            <w:bCs w:val="0"/>
            <w:color w:val="000000" w:themeColor="text1"/>
            <w:sz w:val="24"/>
            <w:szCs w:val="24"/>
            <w:rPrChange w:id="154" w:author="Kai Crockett" w:date="2025-04-13T15:04:00Z">
              <w:rPr>
                <w:rStyle w:val="Heading1Char"/>
                <w:sz w:val="24"/>
                <w:szCs w:val="24"/>
              </w:rPr>
            </w:rPrChange>
          </w:rPr>
          <w:t xml:space="preserve">d local health departments measure and address the mental health impacts of climate change. </w:t>
        </w:r>
      </w:ins>
    </w:p>
    <w:p w14:paraId="3F3F95B6" w14:textId="04B9BA07" w:rsidR="0094056B" w:rsidRPr="008A4DE3" w:rsidRDefault="0094056B" w:rsidP="008A4DE3">
      <w:pPr>
        <w:rPr>
          <w:ins w:id="155" w:author="Kai Crockett" w:date="2025-04-08T05:40:00Z"/>
          <w:rStyle w:val="Heading1Char"/>
          <w:b w:val="0"/>
          <w:bCs w:val="0"/>
          <w:color w:val="000000" w:themeColor="text1"/>
          <w:sz w:val="24"/>
          <w:szCs w:val="24"/>
          <w:rPrChange w:id="156" w:author="Kai Crockett" w:date="2025-04-13T15:04:00Z">
            <w:rPr>
              <w:ins w:id="157" w:author="Kai Crockett" w:date="2025-04-08T05:40:00Z"/>
              <w:rStyle w:val="Heading1Char"/>
              <w:sz w:val="24"/>
              <w:szCs w:val="24"/>
            </w:rPr>
          </w:rPrChange>
        </w:rPr>
      </w:pPr>
      <w:ins w:id="158" w:author="Kai Crockett" w:date="2025-04-08T05:34:00Z">
        <w:r w:rsidRPr="008A4DE3">
          <w:rPr>
            <w:rStyle w:val="Heading1Char"/>
            <w:b w:val="0"/>
            <w:bCs w:val="0"/>
            <w:color w:val="000000" w:themeColor="text1"/>
            <w:sz w:val="24"/>
            <w:szCs w:val="24"/>
            <w:rPrChange w:id="159" w:author="Kai Crockett" w:date="2025-04-13T15:04:00Z">
              <w:rPr>
                <w:rStyle w:val="Heading1Char"/>
                <w:sz w:val="24"/>
                <w:szCs w:val="24"/>
              </w:rPr>
            </w:rPrChange>
          </w:rPr>
          <w:t>Methods:</w:t>
        </w:r>
      </w:ins>
    </w:p>
    <w:p w14:paraId="6422577D" w14:textId="2008D554" w:rsidR="00796631" w:rsidRPr="008A4DE3" w:rsidRDefault="00796631" w:rsidP="008A4DE3">
      <w:pPr>
        <w:rPr>
          <w:ins w:id="160" w:author="Kai Crockett" w:date="2025-04-08T05:34:00Z"/>
          <w:rStyle w:val="Heading1Char"/>
          <w:b w:val="0"/>
          <w:bCs w:val="0"/>
          <w:color w:val="000000" w:themeColor="text1"/>
          <w:sz w:val="24"/>
          <w:szCs w:val="24"/>
          <w:rPrChange w:id="161" w:author="Kai Crockett" w:date="2025-04-13T15:04:00Z">
            <w:rPr>
              <w:ins w:id="162" w:author="Kai Crockett" w:date="2025-04-08T05:34:00Z"/>
              <w:rStyle w:val="Heading1Char"/>
              <w:sz w:val="24"/>
              <w:szCs w:val="24"/>
            </w:rPr>
          </w:rPrChange>
        </w:rPr>
      </w:pPr>
      <w:ins w:id="163" w:author="Kai Crockett" w:date="2025-04-08T05:40:00Z">
        <w:r w:rsidRPr="008A4DE3">
          <w:rPr>
            <w:rStyle w:val="Heading1Char"/>
            <w:b w:val="0"/>
            <w:bCs w:val="0"/>
            <w:color w:val="000000" w:themeColor="text1"/>
            <w:sz w:val="24"/>
            <w:szCs w:val="24"/>
            <w:rPrChange w:id="164" w:author="Kai Crockett" w:date="2025-04-13T15:04:00Z">
              <w:rPr>
                <w:rStyle w:val="Heading1Char"/>
                <w:sz w:val="24"/>
                <w:szCs w:val="24"/>
              </w:rPr>
            </w:rPrChange>
          </w:rPr>
          <w:t>Scoping Literature review</w:t>
        </w:r>
      </w:ins>
    </w:p>
    <w:p w14:paraId="0F55F7D8" w14:textId="01E2C0C0" w:rsidR="0094056B" w:rsidRPr="008A4DE3" w:rsidRDefault="0094056B" w:rsidP="008A4DE3">
      <w:pPr>
        <w:rPr>
          <w:ins w:id="165" w:author="Kai Crockett" w:date="2025-04-08T05:40:00Z"/>
          <w:rStyle w:val="Heading1Char"/>
          <w:b w:val="0"/>
          <w:bCs w:val="0"/>
          <w:color w:val="000000" w:themeColor="text1"/>
          <w:sz w:val="24"/>
          <w:szCs w:val="24"/>
          <w:rPrChange w:id="166" w:author="Kai Crockett" w:date="2025-04-13T15:04:00Z">
            <w:rPr>
              <w:ins w:id="167" w:author="Kai Crockett" w:date="2025-04-08T05:40:00Z"/>
              <w:rStyle w:val="Heading1Char"/>
              <w:sz w:val="24"/>
              <w:szCs w:val="24"/>
            </w:rPr>
          </w:rPrChange>
        </w:rPr>
      </w:pPr>
      <w:ins w:id="168" w:author="Kai Crockett" w:date="2025-04-08T05:34:00Z">
        <w:r w:rsidRPr="008A4DE3">
          <w:rPr>
            <w:rStyle w:val="Heading1Char"/>
            <w:b w:val="0"/>
            <w:bCs w:val="0"/>
            <w:color w:val="000000" w:themeColor="text1"/>
            <w:sz w:val="24"/>
            <w:szCs w:val="24"/>
            <w:rPrChange w:id="169" w:author="Kai Crockett" w:date="2025-04-13T15:04:00Z">
              <w:rPr>
                <w:rStyle w:val="Heading1Char"/>
                <w:sz w:val="24"/>
                <w:szCs w:val="24"/>
              </w:rPr>
            </w:rPrChange>
          </w:rPr>
          <w:t>Results:</w:t>
        </w:r>
      </w:ins>
    </w:p>
    <w:p w14:paraId="730945AA" w14:textId="5E256520" w:rsidR="00796631" w:rsidRPr="008A4DE3" w:rsidRDefault="00796631" w:rsidP="008A4DE3">
      <w:pPr>
        <w:rPr>
          <w:ins w:id="170" w:author="Kai Crockett" w:date="2025-04-08T05:34:00Z"/>
          <w:rStyle w:val="Heading1Char"/>
          <w:b w:val="0"/>
          <w:bCs w:val="0"/>
          <w:color w:val="000000" w:themeColor="text1"/>
          <w:sz w:val="24"/>
          <w:szCs w:val="24"/>
          <w:rPrChange w:id="171" w:author="Kai Crockett" w:date="2025-04-13T15:04:00Z">
            <w:rPr>
              <w:ins w:id="172" w:author="Kai Crockett" w:date="2025-04-08T05:34:00Z"/>
              <w:rStyle w:val="Heading1Char"/>
              <w:sz w:val="24"/>
              <w:szCs w:val="24"/>
            </w:rPr>
          </w:rPrChange>
        </w:rPr>
      </w:pPr>
      <w:ins w:id="173" w:author="Kai Crockett" w:date="2025-04-08T05:40:00Z">
        <w:r w:rsidRPr="008A4DE3">
          <w:rPr>
            <w:rStyle w:val="Heading1Char"/>
            <w:b w:val="0"/>
            <w:bCs w:val="0"/>
            <w:color w:val="000000" w:themeColor="text1"/>
            <w:sz w:val="24"/>
            <w:szCs w:val="24"/>
            <w:rPrChange w:id="174" w:author="Kai Crockett" w:date="2025-04-13T15:04:00Z">
              <w:rPr>
                <w:rStyle w:val="Heading1Char"/>
                <w:sz w:val="24"/>
                <w:szCs w:val="24"/>
              </w:rPr>
            </w:rPrChange>
          </w:rPr>
          <w:t xml:space="preserve">Few existing metrics, </w:t>
        </w:r>
      </w:ins>
      <w:ins w:id="175" w:author="Kai Crockett" w:date="2025-04-08T05:41:00Z">
        <w:r w:rsidRPr="008A4DE3">
          <w:rPr>
            <w:rStyle w:val="Heading1Char"/>
            <w:b w:val="0"/>
            <w:bCs w:val="0"/>
            <w:color w:val="000000" w:themeColor="text1"/>
            <w:sz w:val="24"/>
            <w:szCs w:val="24"/>
            <w:rPrChange w:id="176" w:author="Kai Crockett" w:date="2025-04-13T15:04:00Z">
              <w:rPr>
                <w:rStyle w:val="Heading1Char"/>
                <w:sz w:val="24"/>
                <w:szCs w:val="24"/>
              </w:rPr>
            </w:rPrChange>
          </w:rPr>
          <w:t xml:space="preserve">many </w:t>
        </w:r>
        <w:r w:rsidR="00973E6D" w:rsidRPr="008A4DE3">
          <w:rPr>
            <w:rStyle w:val="Heading1Char"/>
            <w:b w:val="0"/>
            <w:bCs w:val="0"/>
            <w:color w:val="000000" w:themeColor="text1"/>
            <w:sz w:val="24"/>
            <w:szCs w:val="24"/>
            <w:rPrChange w:id="177" w:author="Kai Crockett" w:date="2025-04-13T15:04:00Z">
              <w:rPr>
                <w:rStyle w:val="Heading1Char"/>
                <w:sz w:val="24"/>
                <w:szCs w:val="24"/>
              </w:rPr>
            </w:rPrChange>
          </w:rPr>
          <w:t xml:space="preserve">developed in academic/research contexts which are often resource intensive. Utility in </w:t>
        </w:r>
        <w:r w:rsidR="00026B57" w:rsidRPr="008A4DE3">
          <w:rPr>
            <w:rStyle w:val="Heading1Char"/>
            <w:b w:val="0"/>
            <w:bCs w:val="0"/>
            <w:color w:val="000000" w:themeColor="text1"/>
            <w:sz w:val="24"/>
            <w:szCs w:val="24"/>
            <w:rPrChange w:id="178" w:author="Kai Crockett" w:date="2025-04-13T15:04:00Z">
              <w:rPr>
                <w:rStyle w:val="Heading1Char"/>
                <w:sz w:val="24"/>
                <w:szCs w:val="24"/>
              </w:rPr>
            </w:rPrChange>
          </w:rPr>
          <w:t xml:space="preserve">using medical health records, to indicate mental </w:t>
        </w:r>
      </w:ins>
      <w:ins w:id="179" w:author="Kai Crockett" w:date="2025-04-08T05:42:00Z">
        <w:r w:rsidR="00026B57" w:rsidRPr="008A4DE3">
          <w:rPr>
            <w:rStyle w:val="Heading1Char"/>
            <w:b w:val="0"/>
            <w:bCs w:val="0"/>
            <w:color w:val="000000" w:themeColor="text1"/>
            <w:sz w:val="24"/>
            <w:szCs w:val="24"/>
            <w:rPrChange w:id="180" w:author="Kai Crockett" w:date="2025-04-13T15:04:00Z">
              <w:rPr>
                <w:rStyle w:val="Heading1Char"/>
                <w:sz w:val="24"/>
                <w:szCs w:val="24"/>
              </w:rPr>
            </w:rPrChange>
          </w:rPr>
          <w:t xml:space="preserve">illness as well as any </w:t>
        </w:r>
        <w:r w:rsidR="00191E94" w:rsidRPr="008A4DE3">
          <w:rPr>
            <w:rStyle w:val="Heading1Char"/>
            <w:b w:val="0"/>
            <w:bCs w:val="0"/>
            <w:color w:val="000000" w:themeColor="text1"/>
            <w:sz w:val="24"/>
            <w:szCs w:val="24"/>
            <w:rPrChange w:id="181" w:author="Kai Crockett" w:date="2025-04-13T15:04:00Z">
              <w:rPr>
                <w:rStyle w:val="Heading1Char"/>
                <w:sz w:val="24"/>
                <w:szCs w:val="24"/>
              </w:rPr>
            </w:rPrChange>
          </w:rPr>
          <w:t xml:space="preserve">acute </w:t>
        </w:r>
      </w:ins>
      <w:ins w:id="182" w:author="Kai Crockett" w:date="2025-04-08T05:43:00Z">
        <w:r w:rsidR="006C62E8" w:rsidRPr="008A4DE3">
          <w:rPr>
            <w:rStyle w:val="Heading1Char"/>
            <w:b w:val="0"/>
            <w:bCs w:val="0"/>
            <w:color w:val="000000" w:themeColor="text1"/>
            <w:sz w:val="24"/>
            <w:szCs w:val="24"/>
            <w:rPrChange w:id="183" w:author="Kai Crockett" w:date="2025-04-13T15:04:00Z">
              <w:rPr>
                <w:rStyle w:val="Heading1Char"/>
                <w:sz w:val="24"/>
                <w:szCs w:val="24"/>
              </w:rPr>
            </w:rPrChange>
          </w:rPr>
          <w:t>weather-related</w:t>
        </w:r>
      </w:ins>
      <w:ins w:id="184" w:author="Kai Crockett" w:date="2025-04-08T05:42:00Z">
        <w:r w:rsidR="00026B57" w:rsidRPr="008A4DE3">
          <w:rPr>
            <w:rStyle w:val="Heading1Char"/>
            <w:b w:val="0"/>
            <w:bCs w:val="0"/>
            <w:color w:val="000000" w:themeColor="text1"/>
            <w:sz w:val="24"/>
            <w:szCs w:val="24"/>
            <w:rPrChange w:id="185" w:author="Kai Crockett" w:date="2025-04-13T15:04:00Z">
              <w:rPr>
                <w:rStyle w:val="Heading1Char"/>
                <w:sz w:val="24"/>
                <w:szCs w:val="24"/>
              </w:rPr>
            </w:rPrChange>
          </w:rPr>
          <w:t xml:space="preserve"> impacts </w:t>
        </w:r>
        <w:r w:rsidR="00191E94" w:rsidRPr="008A4DE3">
          <w:rPr>
            <w:rStyle w:val="Heading1Char"/>
            <w:b w:val="0"/>
            <w:bCs w:val="0"/>
            <w:color w:val="000000" w:themeColor="text1"/>
            <w:sz w:val="24"/>
            <w:szCs w:val="24"/>
            <w:rPrChange w:id="186" w:author="Kai Crockett" w:date="2025-04-13T15:04:00Z">
              <w:rPr>
                <w:rStyle w:val="Heading1Char"/>
                <w:sz w:val="24"/>
                <w:szCs w:val="24"/>
              </w:rPr>
            </w:rPrChange>
          </w:rPr>
          <w:t xml:space="preserve">in these records. Identifying chronic or vicarious impacts </w:t>
        </w:r>
      </w:ins>
      <w:ins w:id="187" w:author="Kai Crockett" w:date="2025-04-08T11:31:00Z">
        <w:r w:rsidR="002B27C9" w:rsidRPr="008A4DE3">
          <w:rPr>
            <w:rStyle w:val="Heading1Char"/>
            <w:b w:val="0"/>
            <w:bCs w:val="0"/>
            <w:color w:val="000000" w:themeColor="text1"/>
            <w:sz w:val="24"/>
            <w:szCs w:val="24"/>
            <w:rPrChange w:id="188" w:author="Kai Crockett" w:date="2025-04-13T15:04:00Z">
              <w:rPr>
                <w:rStyle w:val="Heading1Char"/>
                <w:color w:val="000000" w:themeColor="text1"/>
                <w:sz w:val="24"/>
                <w:szCs w:val="24"/>
              </w:rPr>
            </w:rPrChange>
          </w:rPr>
          <w:t xml:space="preserve">is </w:t>
        </w:r>
      </w:ins>
      <w:ins w:id="189" w:author="Kai Crockett" w:date="2025-04-08T05:42:00Z">
        <w:r w:rsidR="00191E94" w:rsidRPr="008A4DE3">
          <w:rPr>
            <w:rStyle w:val="Heading1Char"/>
            <w:b w:val="0"/>
            <w:bCs w:val="0"/>
            <w:color w:val="000000" w:themeColor="text1"/>
            <w:sz w:val="24"/>
            <w:szCs w:val="24"/>
            <w:rPrChange w:id="190" w:author="Kai Crockett" w:date="2025-04-13T15:04:00Z">
              <w:rPr>
                <w:rStyle w:val="Heading1Char"/>
                <w:sz w:val="24"/>
                <w:szCs w:val="24"/>
              </w:rPr>
            </w:rPrChange>
          </w:rPr>
          <w:t xml:space="preserve">more </w:t>
        </w:r>
      </w:ins>
      <w:ins w:id="191" w:author="Kai Crockett" w:date="2025-04-08T11:31:00Z">
        <w:r w:rsidR="002B27C9" w:rsidRPr="008A4DE3">
          <w:rPr>
            <w:rStyle w:val="Heading1Char"/>
            <w:b w:val="0"/>
            <w:bCs w:val="0"/>
            <w:color w:val="000000" w:themeColor="text1"/>
            <w:sz w:val="24"/>
            <w:szCs w:val="24"/>
            <w:rPrChange w:id="192" w:author="Kai Crockett" w:date="2025-04-13T15:04:00Z">
              <w:rPr>
                <w:rStyle w:val="Heading1Char"/>
                <w:color w:val="000000" w:themeColor="text1"/>
                <w:sz w:val="24"/>
                <w:szCs w:val="24"/>
              </w:rPr>
            </w:rPrChange>
          </w:rPr>
          <w:t xml:space="preserve">challenging and </w:t>
        </w:r>
      </w:ins>
      <w:ins w:id="193" w:author="Kai Crockett" w:date="2025-04-08T05:42:00Z">
        <w:r w:rsidR="00C46538" w:rsidRPr="008A4DE3">
          <w:rPr>
            <w:rStyle w:val="Heading1Char"/>
            <w:b w:val="0"/>
            <w:bCs w:val="0"/>
            <w:color w:val="000000" w:themeColor="text1"/>
            <w:sz w:val="24"/>
            <w:szCs w:val="24"/>
            <w:rPrChange w:id="194" w:author="Kai Crockett" w:date="2025-04-13T15:04:00Z">
              <w:rPr>
                <w:rStyle w:val="Heading1Char"/>
                <w:sz w:val="24"/>
                <w:szCs w:val="24"/>
              </w:rPr>
            </w:rPrChange>
          </w:rPr>
          <w:t>would require more regular behavior monitoring</w:t>
        </w:r>
      </w:ins>
      <w:ins w:id="195" w:author="Kai Crockett" w:date="2025-04-08T11:31:00Z">
        <w:r w:rsidR="002B27C9" w:rsidRPr="008A4DE3">
          <w:rPr>
            <w:rStyle w:val="Heading1Char"/>
            <w:b w:val="0"/>
            <w:bCs w:val="0"/>
            <w:color w:val="000000" w:themeColor="text1"/>
            <w:sz w:val="24"/>
            <w:szCs w:val="24"/>
            <w:rPrChange w:id="196" w:author="Kai Crockett" w:date="2025-04-13T15:04:00Z">
              <w:rPr>
                <w:rStyle w:val="Heading1Char"/>
                <w:color w:val="000000" w:themeColor="text1"/>
                <w:sz w:val="24"/>
                <w:szCs w:val="24"/>
              </w:rPr>
            </w:rPrChange>
          </w:rPr>
          <w:t xml:space="preserve">. But </w:t>
        </w:r>
        <w:r w:rsidR="007531C1" w:rsidRPr="008A4DE3">
          <w:rPr>
            <w:rStyle w:val="Heading1Char"/>
            <w:b w:val="0"/>
            <w:bCs w:val="0"/>
            <w:color w:val="000000" w:themeColor="text1"/>
            <w:sz w:val="24"/>
            <w:szCs w:val="24"/>
            <w:rPrChange w:id="197" w:author="Kai Crockett" w:date="2025-04-13T15:04:00Z">
              <w:rPr>
                <w:rStyle w:val="Heading1Char"/>
                <w:color w:val="000000" w:themeColor="text1"/>
                <w:sz w:val="24"/>
                <w:szCs w:val="24"/>
              </w:rPr>
            </w:rPrChange>
          </w:rPr>
          <w:t xml:space="preserve">there are many </w:t>
        </w:r>
      </w:ins>
      <w:ins w:id="198" w:author="Kai Crockett" w:date="2025-04-08T05:43:00Z">
        <w:r w:rsidR="00C46538" w:rsidRPr="008A4DE3">
          <w:rPr>
            <w:rStyle w:val="Heading1Char"/>
            <w:b w:val="0"/>
            <w:bCs w:val="0"/>
            <w:color w:val="000000" w:themeColor="text1"/>
            <w:sz w:val="24"/>
            <w:szCs w:val="24"/>
            <w:rPrChange w:id="199" w:author="Kai Crockett" w:date="2025-04-13T15:04:00Z">
              <w:rPr>
                <w:rStyle w:val="Heading1Char"/>
                <w:sz w:val="24"/>
                <w:szCs w:val="24"/>
              </w:rPr>
            </w:rPrChange>
          </w:rPr>
          <w:t>commonly used approaches by</w:t>
        </w:r>
      </w:ins>
      <w:ins w:id="200" w:author="Kai Crockett" w:date="2025-04-08T11:31:00Z">
        <w:r w:rsidR="002B27C9" w:rsidRPr="008A4DE3">
          <w:rPr>
            <w:rStyle w:val="Heading1Char"/>
            <w:b w:val="0"/>
            <w:bCs w:val="0"/>
            <w:color w:val="000000" w:themeColor="text1"/>
            <w:sz w:val="24"/>
            <w:szCs w:val="24"/>
            <w:rPrChange w:id="201" w:author="Kai Crockett" w:date="2025-04-13T15:04:00Z">
              <w:rPr>
                <w:rStyle w:val="Heading1Char"/>
                <w:color w:val="000000" w:themeColor="text1"/>
                <w:sz w:val="24"/>
                <w:szCs w:val="24"/>
              </w:rPr>
            </w:rPrChange>
          </w:rPr>
          <w:t xml:space="preserve"> small</w:t>
        </w:r>
      </w:ins>
      <w:ins w:id="202" w:author="Kai Crockett" w:date="2025-04-08T05:43:00Z">
        <w:r w:rsidR="00C46538" w:rsidRPr="008A4DE3">
          <w:rPr>
            <w:rStyle w:val="Heading1Char"/>
            <w:b w:val="0"/>
            <w:bCs w:val="0"/>
            <w:color w:val="000000" w:themeColor="text1"/>
            <w:sz w:val="24"/>
            <w:szCs w:val="24"/>
            <w:rPrChange w:id="203" w:author="Kai Crockett" w:date="2025-04-13T15:04:00Z">
              <w:rPr>
                <w:rStyle w:val="Heading1Char"/>
                <w:sz w:val="24"/>
                <w:szCs w:val="24"/>
              </w:rPr>
            </w:rPrChange>
          </w:rPr>
          <w:t xml:space="preserve"> </w:t>
        </w:r>
      </w:ins>
      <w:ins w:id="204" w:author="Kai Crockett" w:date="2025-04-08T05:44:00Z">
        <w:r w:rsidR="00E916AA" w:rsidRPr="008A4DE3">
          <w:rPr>
            <w:rStyle w:val="Heading1Char"/>
            <w:b w:val="0"/>
            <w:bCs w:val="0"/>
            <w:color w:val="000000" w:themeColor="text1"/>
            <w:sz w:val="24"/>
            <w:szCs w:val="24"/>
            <w:rPrChange w:id="205" w:author="Kai Crockett" w:date="2025-04-13T15:04:00Z">
              <w:rPr>
                <w:rStyle w:val="Heading1Char"/>
                <w:sz w:val="24"/>
                <w:szCs w:val="24"/>
              </w:rPr>
            </w:rPrChange>
          </w:rPr>
          <w:t xml:space="preserve">health </w:t>
        </w:r>
      </w:ins>
      <w:ins w:id="206" w:author="Kai Crockett" w:date="2025-04-08T05:43:00Z">
        <w:r w:rsidR="00C46538" w:rsidRPr="008A4DE3">
          <w:rPr>
            <w:rStyle w:val="Heading1Char"/>
            <w:b w:val="0"/>
            <w:bCs w:val="0"/>
            <w:color w:val="000000" w:themeColor="text1"/>
            <w:sz w:val="24"/>
            <w:szCs w:val="24"/>
            <w:rPrChange w:id="207" w:author="Kai Crockett" w:date="2025-04-13T15:04:00Z">
              <w:rPr>
                <w:rStyle w:val="Heading1Char"/>
                <w:sz w:val="24"/>
                <w:szCs w:val="24"/>
              </w:rPr>
            </w:rPrChange>
          </w:rPr>
          <w:t xml:space="preserve">departments, capacity for data storage, and </w:t>
        </w:r>
        <w:r w:rsidR="006C62E8" w:rsidRPr="008A4DE3">
          <w:rPr>
            <w:rStyle w:val="Heading1Char"/>
            <w:b w:val="0"/>
            <w:bCs w:val="0"/>
            <w:color w:val="000000" w:themeColor="text1"/>
            <w:sz w:val="24"/>
            <w:szCs w:val="24"/>
            <w:rPrChange w:id="208" w:author="Kai Crockett" w:date="2025-04-13T15:04:00Z">
              <w:rPr>
                <w:rStyle w:val="Heading1Char"/>
                <w:sz w:val="24"/>
                <w:szCs w:val="24"/>
              </w:rPr>
            </w:rPrChange>
          </w:rPr>
          <w:t xml:space="preserve">local organizations </w:t>
        </w:r>
      </w:ins>
      <w:ins w:id="209" w:author="Kai Crockett" w:date="2025-04-08T05:44:00Z">
        <w:r w:rsidR="00296CD3" w:rsidRPr="008A4DE3">
          <w:rPr>
            <w:rStyle w:val="Heading1Char"/>
            <w:b w:val="0"/>
            <w:bCs w:val="0"/>
            <w:color w:val="000000" w:themeColor="text1"/>
            <w:sz w:val="24"/>
            <w:szCs w:val="24"/>
            <w:rPrChange w:id="210" w:author="Kai Crockett" w:date="2025-04-13T15:04:00Z">
              <w:rPr>
                <w:rStyle w:val="Heading1Char"/>
                <w:sz w:val="24"/>
                <w:szCs w:val="24"/>
              </w:rPr>
            </w:rPrChange>
          </w:rPr>
          <w:t>support for analysis</w:t>
        </w:r>
        <w:r w:rsidR="008E7266" w:rsidRPr="008A4DE3">
          <w:rPr>
            <w:rStyle w:val="Heading1Char"/>
            <w:b w:val="0"/>
            <w:bCs w:val="0"/>
            <w:color w:val="000000" w:themeColor="text1"/>
            <w:sz w:val="24"/>
            <w:szCs w:val="24"/>
            <w:rPrChange w:id="211" w:author="Kai Crockett" w:date="2025-04-13T15:04:00Z">
              <w:rPr>
                <w:rStyle w:val="Heading1Char"/>
                <w:sz w:val="24"/>
                <w:szCs w:val="24"/>
              </w:rPr>
            </w:rPrChange>
          </w:rPr>
          <w:t xml:space="preserve"> or collection. </w:t>
        </w:r>
      </w:ins>
      <w:ins w:id="212" w:author="Kai Crockett" w:date="2025-04-08T12:00:00Z">
        <w:r w:rsidR="00A1400F" w:rsidRPr="008A4DE3">
          <w:rPr>
            <w:rStyle w:val="Heading1Char"/>
            <w:b w:val="0"/>
            <w:bCs w:val="0"/>
            <w:color w:val="000000" w:themeColor="text1"/>
            <w:sz w:val="24"/>
            <w:szCs w:val="24"/>
            <w:rPrChange w:id="213" w:author="Kai Crockett" w:date="2025-04-13T15:04:00Z">
              <w:rPr>
                <w:rStyle w:val="Heading1Char"/>
                <w:color w:val="000000" w:themeColor="text1"/>
                <w:sz w:val="24"/>
                <w:szCs w:val="24"/>
              </w:rPr>
            </w:rPrChange>
          </w:rPr>
          <w:t xml:space="preserve">These relationships are not uncommon with about 55% working with academic </w:t>
        </w:r>
      </w:ins>
      <w:ins w:id="214" w:author="Kai Crockett" w:date="2025-04-08T21:30:00Z">
        <w:r w:rsidR="001E4789" w:rsidRPr="008A4DE3">
          <w:rPr>
            <w:rStyle w:val="Heading1Char"/>
            <w:b w:val="0"/>
            <w:bCs w:val="0"/>
            <w:color w:val="000000" w:themeColor="text1"/>
            <w:sz w:val="24"/>
            <w:szCs w:val="24"/>
            <w:rPrChange w:id="215" w:author="Kai Crockett" w:date="2025-04-13T15:04:00Z">
              <w:rPr>
                <w:rStyle w:val="Heading1Char"/>
                <w:color w:val="000000" w:themeColor="text1"/>
                <w:sz w:val="24"/>
                <w:szCs w:val="24"/>
              </w:rPr>
            </w:rPrChange>
          </w:rPr>
          <w:t>institutions. (</w:t>
        </w:r>
      </w:ins>
      <w:ins w:id="216" w:author="Kai Crockett" w:date="2025-04-08T12:00:00Z">
        <w:r w:rsidR="00AC745D" w:rsidRPr="008A4DE3">
          <w:rPr>
            <w:rStyle w:val="Heading1Char"/>
            <w:b w:val="0"/>
            <w:bCs w:val="0"/>
            <w:color w:val="000000" w:themeColor="text1"/>
            <w:sz w:val="24"/>
            <w:szCs w:val="24"/>
            <w:rPrChange w:id="217" w:author="Kai Crockett" w:date="2025-04-13T15:04:00Z">
              <w:rPr>
                <w:rStyle w:val="Heading1Char"/>
                <w:color w:val="000000" w:themeColor="text1"/>
                <w:sz w:val="24"/>
                <w:szCs w:val="24"/>
              </w:rPr>
            </w:rPrChange>
          </w:rPr>
          <w:t>Erwi</w:t>
        </w:r>
      </w:ins>
      <w:ins w:id="218" w:author="Kai Crockett" w:date="2025-04-08T12:01:00Z">
        <w:r w:rsidR="00AC745D" w:rsidRPr="008A4DE3">
          <w:rPr>
            <w:rStyle w:val="Heading1Char"/>
            <w:b w:val="0"/>
            <w:bCs w:val="0"/>
            <w:color w:val="000000" w:themeColor="text1"/>
            <w:sz w:val="24"/>
            <w:szCs w:val="24"/>
            <w:rPrChange w:id="219" w:author="Kai Crockett" w:date="2025-04-13T15:04:00Z">
              <w:rPr>
                <w:rStyle w:val="Heading1Char"/>
                <w:color w:val="000000" w:themeColor="text1"/>
                <w:sz w:val="24"/>
                <w:szCs w:val="24"/>
              </w:rPr>
            </w:rPrChange>
          </w:rPr>
          <w:t>n et al., 2015)</w:t>
        </w:r>
      </w:ins>
    </w:p>
    <w:p w14:paraId="3ACBECAB" w14:textId="1E782A32" w:rsidR="0094056B" w:rsidRPr="008A4DE3" w:rsidRDefault="0094056B" w:rsidP="008A4DE3">
      <w:pPr>
        <w:rPr>
          <w:ins w:id="220" w:author="Kai Crockett" w:date="2025-04-08T05:34:00Z"/>
          <w:rStyle w:val="Heading1Char"/>
          <w:b w:val="0"/>
          <w:bCs w:val="0"/>
          <w:color w:val="000000" w:themeColor="text1"/>
          <w:sz w:val="24"/>
          <w:szCs w:val="24"/>
          <w:rPrChange w:id="221" w:author="Kai Crockett" w:date="2025-04-13T15:04:00Z">
            <w:rPr>
              <w:ins w:id="222" w:author="Kai Crockett" w:date="2025-04-08T05:34:00Z"/>
              <w:rStyle w:val="Heading1Char"/>
              <w:sz w:val="24"/>
              <w:szCs w:val="24"/>
            </w:rPr>
          </w:rPrChange>
        </w:rPr>
      </w:pPr>
      <w:ins w:id="223" w:author="Kai Crockett" w:date="2025-04-08T05:34:00Z">
        <w:r w:rsidRPr="008A4DE3">
          <w:rPr>
            <w:rStyle w:val="Heading1Char"/>
            <w:b w:val="0"/>
            <w:bCs w:val="0"/>
            <w:color w:val="000000" w:themeColor="text1"/>
            <w:sz w:val="24"/>
            <w:szCs w:val="24"/>
            <w:rPrChange w:id="224" w:author="Kai Crockett" w:date="2025-04-13T15:04:00Z">
              <w:rPr>
                <w:rStyle w:val="Heading1Char"/>
                <w:sz w:val="24"/>
                <w:szCs w:val="24"/>
              </w:rPr>
            </w:rPrChange>
          </w:rPr>
          <w:t>Conclusions</w:t>
        </w:r>
      </w:ins>
      <w:ins w:id="225" w:author="Kai Crockett" w:date="2025-04-08T11:25:00Z">
        <w:r w:rsidR="00D12286" w:rsidRPr="008A4DE3">
          <w:rPr>
            <w:rStyle w:val="Heading1Char"/>
            <w:b w:val="0"/>
            <w:bCs w:val="0"/>
            <w:color w:val="000000" w:themeColor="text1"/>
            <w:sz w:val="24"/>
            <w:szCs w:val="24"/>
            <w:rPrChange w:id="226" w:author="Kai Crockett" w:date="2025-04-13T15:04:00Z">
              <w:rPr>
                <w:rStyle w:val="Heading1Char"/>
                <w:color w:val="000000" w:themeColor="text1"/>
                <w:sz w:val="24"/>
                <w:szCs w:val="24"/>
              </w:rPr>
            </w:rPrChange>
          </w:rPr>
          <w:t>:</w:t>
        </w:r>
      </w:ins>
    </w:p>
    <w:p w14:paraId="44405B5A" w14:textId="1605417D" w:rsidR="0094056B" w:rsidRPr="00BF7CA0" w:rsidRDefault="005A5B12" w:rsidP="00CB58C4">
      <w:pPr>
        <w:rPr>
          <w:ins w:id="227" w:author="Megan Weil Latshaw" w:date="2025-02-26T15:52:00Z"/>
          <w:rStyle w:val="Heading1Char"/>
          <w:sz w:val="24"/>
          <w:szCs w:val="24"/>
          <w:rPrChange w:id="228" w:author="Kai Crockett" w:date="2025-02-26T21:32:00Z">
            <w:rPr>
              <w:ins w:id="229" w:author="Megan Weil Latshaw" w:date="2025-02-26T15:52:00Z"/>
              <w:rStyle w:val="Heading1Char"/>
            </w:rPr>
          </w:rPrChange>
        </w:rPr>
      </w:pPr>
      <w:ins w:id="230" w:author="Kai Crockett" w:date="2025-04-08T15:40:00Z">
        <w:r>
          <w:rPr>
            <w:rStyle w:val="Heading1Char"/>
            <w:sz w:val="24"/>
            <w:szCs w:val="24"/>
          </w:rPr>
          <w:t xml:space="preserve"> </w:t>
        </w:r>
      </w:ins>
    </w:p>
    <w:p w14:paraId="200A6E23" w14:textId="72072962" w:rsidR="00CB58C4" w:rsidRPr="008A4DE3" w:rsidRDefault="00252041" w:rsidP="008A4DE3">
      <w:pPr>
        <w:pStyle w:val="Heading1"/>
        <w:rPr>
          <w:ins w:id="231" w:author="Kai Crockett" w:date="2025-04-13T13:38:00Z"/>
        </w:rPr>
      </w:pPr>
      <w:r w:rsidRPr="008A4DE3">
        <w:rPr>
          <w:rStyle w:val="Heading1Char"/>
          <w:b/>
          <w:bCs/>
          <w:rPrChange w:id="232" w:author="Kai Crockett" w:date="2025-04-13T15:04:00Z">
            <w:rPr/>
          </w:rPrChange>
        </w:rPr>
        <w:t>Introduction</w:t>
      </w:r>
      <w:commentRangeStart w:id="233"/>
      <w:del w:id="234" w:author="Megan Weil Latshaw" w:date="2025-02-26T15:51:00Z">
        <w:r w:rsidRPr="008A4DE3">
          <w:rPr>
            <w:rPrChange w:id="235" w:author="Kai Crockett" w:date="2025-04-13T15:04:00Z">
              <w:rPr>
                <w:rFonts w:eastAsiaTheme="minorEastAsia"/>
                <w:color w:val="auto"/>
                <w:sz w:val="20"/>
                <w:szCs w:val="20"/>
              </w:rPr>
            </w:rPrChange>
          </w:rPr>
          <w:delText>:</w:delText>
        </w:r>
      </w:del>
      <w:commentRangeEnd w:id="233"/>
      <w:r w:rsidR="00FF7441" w:rsidRPr="008A4DE3">
        <w:rPr>
          <w:rStyle w:val="CommentReference"/>
          <w:sz w:val="32"/>
          <w:szCs w:val="32"/>
        </w:rPr>
        <w:commentReference w:id="233"/>
      </w:r>
      <w:r w:rsidR="00C0194A" w:rsidRPr="008A4DE3">
        <w:rPr>
          <w:rPrChange w:id="236" w:author="Kai Crockett" w:date="2025-04-13T15:04:00Z">
            <w:rPr>
              <w:rFonts w:eastAsiaTheme="minorEastAsia"/>
              <w:color w:val="auto"/>
              <w:sz w:val="20"/>
              <w:szCs w:val="20"/>
            </w:rPr>
          </w:rPrChange>
        </w:rPr>
        <w:t xml:space="preserve"> </w:t>
      </w:r>
    </w:p>
    <w:p w14:paraId="17CB885E" w14:textId="2E57EF02" w:rsidR="00CB58C4" w:rsidRPr="00CB58C4" w:rsidRDefault="00CB58C4">
      <w:pPr>
        <w:rPr>
          <w:ins w:id="237" w:author="Kai Crockett" w:date="2025-03-12T10:22:00Z"/>
        </w:rPr>
        <w:pPrChange w:id="238" w:author="Kai Crockett" w:date="2025-04-13T13:38:00Z">
          <w:pPr>
            <w:pStyle w:val="Heading1"/>
          </w:pPr>
        </w:pPrChange>
      </w:pPr>
      <w:ins w:id="239" w:author="Kai Crockett" w:date="2025-04-13T13:38:00Z">
        <w:r>
          <w:t>“</w:t>
        </w:r>
        <w:r w:rsidRPr="00CB58C4">
          <w:t>When you’ve stud</w:t>
        </w:r>
        <w:r>
          <w:t xml:space="preserve">ied </w:t>
        </w:r>
        <w:r w:rsidRPr="00CB58C4">
          <w:t>one</w:t>
        </w:r>
        <w:r>
          <w:t xml:space="preserve"> health depar</w:t>
        </w:r>
      </w:ins>
      <w:ins w:id="240" w:author="Kai Crockett" w:date="2025-04-13T13:39:00Z">
        <w:r>
          <w:t xml:space="preserve">tment you’ve studied one health department.” </w:t>
        </w:r>
      </w:ins>
    </w:p>
    <w:p w14:paraId="717BFE5E" w14:textId="439A4CCE" w:rsidR="00526128" w:rsidRPr="00CB58C4" w:rsidRDefault="002207EB" w:rsidP="00CB58C4">
      <w:pPr>
        <w:rPr>
          <w:ins w:id="241" w:author="Kai Crockett" w:date="2025-04-06T16:35:00Z"/>
        </w:rPr>
      </w:pPr>
      <w:ins w:id="242" w:author="Kai Crockett" w:date="2025-03-12T10:23:00Z">
        <w:r w:rsidRPr="00CB58C4">
          <w:t>Our paper aims to identify measures and policies used by health departments</w:t>
        </w:r>
      </w:ins>
      <w:ins w:id="243" w:author="Kai Crockett" w:date="2025-03-12T10:24:00Z">
        <w:r w:rsidRPr="00CB58C4">
          <w:t xml:space="preserve"> in the United States to a</w:t>
        </w:r>
      </w:ins>
      <w:ins w:id="244" w:author="Kai Crockett" w:date="2025-03-12T11:37:00Z">
        <w:r w:rsidR="00EA26B9" w:rsidRPr="00CB58C4">
          <w:t>ss</w:t>
        </w:r>
      </w:ins>
      <w:ins w:id="245" w:author="Kai Crockett" w:date="2025-03-12T10:24:00Z">
        <w:r w:rsidRPr="00CB58C4">
          <w:t xml:space="preserve">ess and address the mental health impacts of climate change. </w:t>
        </w:r>
      </w:ins>
      <w:ins w:id="246" w:author="Kai Crockett" w:date="2025-03-12T11:40:00Z">
        <w:r w:rsidR="00CB3509" w:rsidRPr="00CB58C4">
          <w:t>We reviewe</w:t>
        </w:r>
      </w:ins>
      <w:ins w:id="247" w:author="Kai Crockett" w:date="2025-03-12T11:51:00Z">
        <w:r w:rsidR="001E774C" w:rsidRPr="00CB58C4">
          <w:t xml:space="preserve">d </w:t>
        </w:r>
        <w:r w:rsidR="00110D27" w:rsidRPr="00CB58C4">
          <w:t xml:space="preserve">academic and gray literature </w:t>
        </w:r>
      </w:ins>
      <w:ins w:id="248" w:author="Kai Crockett" w:date="2025-03-12T11:52:00Z">
        <w:r w:rsidR="00110D27" w:rsidRPr="00CB58C4">
          <w:t xml:space="preserve">to </w:t>
        </w:r>
      </w:ins>
      <w:ins w:id="249" w:author="Kai Crockett" w:date="2025-03-12T11:55:00Z">
        <w:r w:rsidR="008E6558" w:rsidRPr="00CB58C4">
          <w:t xml:space="preserve">identify </w:t>
        </w:r>
      </w:ins>
      <w:ins w:id="250" w:author="Kai Crockett" w:date="2025-03-12T11:50:00Z">
        <w:r w:rsidR="00BE57F8" w:rsidRPr="00CB58C4">
          <w:t>fed</w:t>
        </w:r>
      </w:ins>
      <w:ins w:id="251" w:author="Kai Crockett" w:date="2025-03-12T11:51:00Z">
        <w:r w:rsidR="00BE57F8" w:rsidRPr="00CB58C4">
          <w:t xml:space="preserve">eral, </w:t>
        </w:r>
      </w:ins>
      <w:ins w:id="252" w:author="Kai Crockett" w:date="2025-04-08T21:30:00Z">
        <w:r w:rsidR="00851E88" w:rsidRPr="00851E88">
          <w:t>state,</w:t>
        </w:r>
      </w:ins>
      <w:ins w:id="253" w:author="Kai Crockett" w:date="2025-03-12T11:51:00Z">
        <w:r w:rsidR="00BE57F8" w:rsidRPr="00CB58C4">
          <w:t xml:space="preserve"> and local </w:t>
        </w:r>
      </w:ins>
      <w:ins w:id="254" w:author="Kai Crockett" w:date="2025-03-12T11:52:00Z">
        <w:r w:rsidR="00110D27" w:rsidRPr="00CB58C4">
          <w:t xml:space="preserve">policy </w:t>
        </w:r>
        <w:r w:rsidR="00367C29" w:rsidRPr="00CB58C4">
          <w:t>inter</w:t>
        </w:r>
      </w:ins>
      <w:ins w:id="255" w:author="Kai Crockett" w:date="2025-03-12T11:55:00Z">
        <w:r w:rsidR="0068113C" w:rsidRPr="00CB58C4">
          <w:t>ventions</w:t>
        </w:r>
        <w:r w:rsidR="008E6558" w:rsidRPr="00CB58C4">
          <w:t xml:space="preserve"> that if not already being implemented by health department</w:t>
        </w:r>
      </w:ins>
      <w:ins w:id="256" w:author="Kai Crockett" w:date="2025-03-12T11:56:00Z">
        <w:r w:rsidR="008E6558" w:rsidRPr="00CB58C4">
          <w:t>s</w:t>
        </w:r>
      </w:ins>
      <w:ins w:id="257" w:author="Kai Crockett" w:date="2025-03-19T10:25:00Z">
        <w:r w:rsidR="00D406A3" w:rsidRPr="00CB58C4">
          <w:t xml:space="preserve">, would be feasible </w:t>
        </w:r>
        <w:r w:rsidR="00013434" w:rsidRPr="00CB58C4">
          <w:t>and useful to adopt</w:t>
        </w:r>
      </w:ins>
      <w:ins w:id="258" w:author="Kai Crockett" w:date="2025-03-20T09:29:00Z">
        <w:r w:rsidR="00DC09FA" w:rsidRPr="00CB58C4">
          <w:t>. The</w:t>
        </w:r>
      </w:ins>
      <w:ins w:id="259" w:author="Kai Crockett" w:date="2025-03-19T15:00:00Z">
        <w:r w:rsidR="00023DB4" w:rsidRPr="00CB58C4">
          <w:t xml:space="preserve"> indicators of climate-related health impacts utilize</w:t>
        </w:r>
      </w:ins>
      <w:ins w:id="260" w:author="Kai Crockett" w:date="2025-03-19T15:01:00Z">
        <w:r w:rsidR="00023DB4" w:rsidRPr="00CB58C4">
          <w:t xml:space="preserve">d by state and local health </w:t>
        </w:r>
      </w:ins>
      <w:ins w:id="261" w:author="Kai Crockett" w:date="2025-03-21T08:40:00Z">
        <w:r w:rsidR="00107C07" w:rsidRPr="00CB58C4">
          <w:t>departments are</w:t>
        </w:r>
      </w:ins>
      <w:ins w:id="262" w:author="Kai Crockett" w:date="2025-03-20T09:29:00Z">
        <w:r w:rsidR="00DC09FA" w:rsidRPr="00CB58C4">
          <w:t xml:space="preserve"> few and varied</w:t>
        </w:r>
        <w:r w:rsidR="006F0649" w:rsidRPr="00CB58C4">
          <w:t>, and mos</w:t>
        </w:r>
      </w:ins>
      <w:ins w:id="263" w:author="Kai Crockett" w:date="2025-03-20T09:30:00Z">
        <w:r w:rsidR="006F0649" w:rsidRPr="00CB58C4">
          <w:t>tly pertain to acute se</w:t>
        </w:r>
        <w:r w:rsidR="00862CB2" w:rsidRPr="00CB58C4">
          <w:t>vere climate event</w:t>
        </w:r>
      </w:ins>
      <w:ins w:id="264" w:author="Kai Crockett" w:date="2025-03-20T09:33:00Z">
        <w:r w:rsidR="00D90E96" w:rsidRPr="00CB58C4">
          <w:t>s</w:t>
        </w:r>
        <w:r w:rsidR="00AC3842" w:rsidRPr="00CB58C4">
          <w:t>, like w</w:t>
        </w:r>
        <w:r w:rsidR="00D90E96" w:rsidRPr="00CB58C4">
          <w:t xml:space="preserve">ildfires or hurricanes. </w:t>
        </w:r>
      </w:ins>
      <w:ins w:id="265" w:author="Kai Crockett" w:date="2025-03-23T06:57:00Z">
        <w:r w:rsidR="00CC5C20" w:rsidRPr="00CB58C4">
          <w:t>Natural and manmade disasters have many</w:t>
        </w:r>
      </w:ins>
      <w:ins w:id="266" w:author="Kai Crockett" w:date="2025-03-23T07:04:00Z">
        <w:r w:rsidR="00096E10" w:rsidRPr="00CB58C4">
          <w:t xml:space="preserve"> component</w:t>
        </w:r>
      </w:ins>
      <w:ins w:id="267" w:author="Kai Crockett" w:date="2025-03-23T06:57:00Z">
        <w:r w:rsidR="00CC5C20" w:rsidRPr="00CB58C4">
          <w:t>s that</w:t>
        </w:r>
      </w:ins>
      <w:ins w:id="268" w:author="Kai Crockett" w:date="2025-03-23T07:04:00Z">
        <w:r w:rsidR="00096E10" w:rsidRPr="00CB58C4">
          <w:t xml:space="preserve"> impact </w:t>
        </w:r>
      </w:ins>
      <w:ins w:id="269" w:author="Kai Crockett" w:date="2025-03-23T07:10:00Z">
        <w:r w:rsidR="00B879E0" w:rsidRPr="00CB58C4">
          <w:t xml:space="preserve">health </w:t>
        </w:r>
      </w:ins>
      <w:ins w:id="270" w:author="Kai Crockett" w:date="2025-03-23T07:04:00Z">
        <w:r w:rsidR="00096E10" w:rsidRPr="00CB58C4">
          <w:t xml:space="preserve">that </w:t>
        </w:r>
      </w:ins>
      <w:ins w:id="271" w:author="Kai Crockett" w:date="2025-03-23T07:03:00Z">
        <w:r w:rsidR="00096E10" w:rsidRPr="00CB58C4">
          <w:t>r</w:t>
        </w:r>
      </w:ins>
      <w:ins w:id="272" w:author="Kai Crockett" w:date="2025-03-23T07:04:00Z">
        <w:r w:rsidR="00096E10" w:rsidRPr="00CB58C4">
          <w:t xml:space="preserve">esearchers </w:t>
        </w:r>
      </w:ins>
      <w:ins w:id="273" w:author="Kai Crockett" w:date="2025-03-23T07:39:00Z">
        <w:r w:rsidR="00C03D32" w:rsidRPr="00CB58C4">
          <w:t xml:space="preserve">investigate with complex models, cross agency data, and </w:t>
        </w:r>
      </w:ins>
      <w:ins w:id="274" w:author="Kai Crockett" w:date="2025-03-23T07:40:00Z">
        <w:r w:rsidR="00CD49D0" w:rsidRPr="00CB58C4">
          <w:t>retrospective cohort studies.</w:t>
        </w:r>
        <w:r w:rsidR="007923C3" w:rsidRPr="00CB58C4">
          <w:t xml:space="preserve"> The intricacy of these impacts </w:t>
        </w:r>
      </w:ins>
      <w:ins w:id="275" w:author="Kai Crockett" w:date="2025-03-27T15:37:00Z">
        <w:r w:rsidR="00FC733F" w:rsidRPr="00CB58C4">
          <w:t>is</w:t>
        </w:r>
      </w:ins>
      <w:ins w:id="276" w:author="Kai Crockett" w:date="2025-03-23T07:40:00Z">
        <w:r w:rsidR="007923C3" w:rsidRPr="00CB58C4">
          <w:t xml:space="preserve"> often beyond the</w:t>
        </w:r>
      </w:ins>
      <w:ins w:id="277" w:author="Kai Crockett" w:date="2025-03-23T07:41:00Z">
        <w:r w:rsidR="007923C3" w:rsidRPr="00CB58C4">
          <w:t xml:space="preserve"> capabilities of health departments to implement but th</w:t>
        </w:r>
      </w:ins>
      <w:ins w:id="278" w:author="Kai Crockett" w:date="2025-03-23T07:42:00Z">
        <w:r w:rsidR="007923C3" w:rsidRPr="00CB58C4">
          <w:t>ese types of studies</w:t>
        </w:r>
      </w:ins>
      <w:ins w:id="279" w:author="Kai Crockett" w:date="2025-03-23T07:41:00Z">
        <w:r w:rsidR="007923C3" w:rsidRPr="00CB58C4">
          <w:t xml:space="preserve"> mak</w:t>
        </w:r>
      </w:ins>
      <w:ins w:id="280" w:author="Kai Crockett" w:date="2025-03-23T07:42:00Z">
        <w:r w:rsidR="007923C3" w:rsidRPr="00CB58C4">
          <w:t>e</w:t>
        </w:r>
      </w:ins>
      <w:ins w:id="281" w:author="Kai Crockett" w:date="2025-03-23T07:41:00Z">
        <w:r w:rsidR="007923C3" w:rsidRPr="00CB58C4">
          <w:t xml:space="preserve"> up </w:t>
        </w:r>
      </w:ins>
      <w:ins w:id="282" w:author="Kai Crockett" w:date="2025-04-08T10:54:00Z">
        <w:r w:rsidR="0008652D" w:rsidRPr="00CB58C4">
          <w:t>most of</w:t>
        </w:r>
      </w:ins>
      <w:ins w:id="283" w:author="Kai Crockett" w:date="2025-03-23T07:41:00Z">
        <w:r w:rsidR="007923C3" w:rsidRPr="00CB58C4">
          <w:t xml:space="preserve"> the research found in this review.</w:t>
        </w:r>
      </w:ins>
      <w:ins w:id="284" w:author="Kai Crockett" w:date="2025-03-25T10:48:00Z">
        <w:r w:rsidR="00A66FA5" w:rsidRPr="00CB58C4">
          <w:t xml:space="preserve"> </w:t>
        </w:r>
      </w:ins>
      <w:ins w:id="285" w:author="Kai Crockett" w:date="2025-04-06T14:03:00Z">
        <w:r w:rsidR="000F44B3" w:rsidRPr="00CB58C4">
          <w:t xml:space="preserve">This paper aims </w:t>
        </w:r>
      </w:ins>
      <w:ins w:id="286" w:author="Kai Crockett" w:date="2025-04-06T16:33:00Z">
        <w:r w:rsidR="003A4CC9" w:rsidRPr="00CB58C4">
          <w:t xml:space="preserve">to </w:t>
        </w:r>
      </w:ins>
      <w:ins w:id="287" w:author="Kai Crockett" w:date="2025-04-06T16:34:00Z">
        <w:r w:rsidR="00FC0002" w:rsidRPr="00CB58C4">
          <w:t>take</w:t>
        </w:r>
      </w:ins>
      <w:ins w:id="288" w:author="Kai Crockett" w:date="2025-04-06T16:33:00Z">
        <w:r w:rsidR="003A4CC9" w:rsidRPr="00CB58C4">
          <w:t xml:space="preserve"> these more complex</w:t>
        </w:r>
        <w:r w:rsidR="00B4449A" w:rsidRPr="00CB58C4">
          <w:t xml:space="preserve"> and resource intensive metrics </w:t>
        </w:r>
        <w:r w:rsidR="008D3981" w:rsidRPr="00CB58C4">
          <w:t>a</w:t>
        </w:r>
      </w:ins>
      <w:ins w:id="289" w:author="Kai Crockett" w:date="2025-04-06T16:34:00Z">
        <w:r w:rsidR="008D3981" w:rsidRPr="00CB58C4">
          <w:t xml:space="preserve">nd use </w:t>
        </w:r>
        <w:r w:rsidR="00FC0002" w:rsidRPr="00CB58C4">
          <w:t xml:space="preserve">the suggestions of these papers </w:t>
        </w:r>
      </w:ins>
      <w:ins w:id="290" w:author="Kai Crockett" w:date="2025-04-08T05:58:00Z">
        <w:r w:rsidR="00A30AA5" w:rsidRPr="00CB58C4">
          <w:t>identified</w:t>
        </w:r>
      </w:ins>
      <w:ins w:id="291" w:author="Kai Crockett" w:date="2025-04-06T16:34:00Z">
        <w:r w:rsidR="00FC0002" w:rsidRPr="00CB58C4">
          <w:t xml:space="preserve"> </w:t>
        </w:r>
      </w:ins>
      <w:ins w:id="292" w:author="Kai Crockett" w:date="2025-04-08T05:58:00Z">
        <w:r w:rsidR="00A30AA5" w:rsidRPr="00CB58C4">
          <w:t>for developing effective, equitable and a</w:t>
        </w:r>
      </w:ins>
      <w:ins w:id="293" w:author="Kai Crockett" w:date="2025-04-08T05:59:00Z">
        <w:r w:rsidR="00A30AA5" w:rsidRPr="00CB58C4">
          <w:t>ffordable</w:t>
        </w:r>
      </w:ins>
      <w:ins w:id="294" w:author="Kai Crockett" w:date="2025-04-06T16:34:00Z">
        <w:r w:rsidR="00FC0002" w:rsidRPr="00CB58C4">
          <w:t xml:space="preserve"> adaptation and mitigation approaches, to</w:t>
        </w:r>
      </w:ins>
      <w:ins w:id="295" w:author="Kai Crockett" w:date="2025-04-06T16:35:00Z">
        <w:r w:rsidR="00FC0002" w:rsidRPr="00CB58C4">
          <w:t xml:space="preserve"> synthesize </w:t>
        </w:r>
        <w:r w:rsidR="00914152" w:rsidRPr="00CB58C4">
          <w:t xml:space="preserve">measures suitable to implementation in </w:t>
        </w:r>
      </w:ins>
      <w:ins w:id="296" w:author="Kai Crockett" w:date="2025-04-13T19:27:00Z">
        <w:r w:rsidR="003E6A2E">
          <w:t>s</w:t>
        </w:r>
      </w:ins>
      <w:ins w:id="297" w:author="Kai Crockett" w:date="2025-04-06T16:35:00Z">
        <w:r w:rsidR="00914152" w:rsidRPr="00CB58C4">
          <w:t xml:space="preserve">tate and local </w:t>
        </w:r>
      </w:ins>
      <w:ins w:id="298" w:author="Kai Crockett" w:date="2025-04-13T19:27:00Z">
        <w:r w:rsidR="003E6A2E">
          <w:t>h</w:t>
        </w:r>
      </w:ins>
      <w:ins w:id="299" w:author="Kai Crockett" w:date="2025-04-06T16:35:00Z">
        <w:r w:rsidR="00914152" w:rsidRPr="00CB58C4">
          <w:t xml:space="preserve">ealth departments across the United States. </w:t>
        </w:r>
      </w:ins>
    </w:p>
    <w:p w14:paraId="55DAE3E9" w14:textId="175412A7" w:rsidR="00C37879" w:rsidRDefault="00C37879" w:rsidP="00CB58C4">
      <w:pPr>
        <w:rPr>
          <w:ins w:id="300" w:author="Kai Crockett" w:date="2025-04-08T08:29:00Z"/>
        </w:rPr>
      </w:pPr>
      <w:ins w:id="301" w:author="Kai Crockett" w:date="2025-04-08T06:04:00Z">
        <w:r>
          <w:t>C</w:t>
        </w:r>
        <w:commentRangeStart w:id="302"/>
        <w:r w:rsidRPr="00EB04AD">
          <w:t>limate and Weather-Related Events are annually responsible for</w:t>
        </w:r>
        <w:commentRangeEnd w:id="302"/>
        <w:r w:rsidRPr="00EB04AD">
          <w:rPr>
            <w:rStyle w:val="CommentReference"/>
            <w:sz w:val="24"/>
            <w:szCs w:val="24"/>
          </w:rPr>
          <w:commentReference w:id="302"/>
        </w:r>
        <w:r w:rsidRPr="00EB04AD">
          <w:t xml:space="preserve"> many mental health impacts through long-term chronic exposures</w:t>
        </w:r>
        <w:r>
          <w:t xml:space="preserve">, </w:t>
        </w:r>
        <w:r w:rsidRPr="00EB04AD">
          <w:t>severe acute traumas</w:t>
        </w:r>
        <w:r>
          <w:t>, or even anticipatory or vicarious exposure</w:t>
        </w:r>
        <w:r w:rsidRPr="00EB04AD">
          <w:t>.</w:t>
        </w:r>
      </w:ins>
      <w:ins w:id="303" w:author="Kai Crockett" w:date="2025-04-08T11:24:00Z">
        <w:r w:rsidR="00D12286">
          <w:t xml:space="preserve"> </w:t>
        </w:r>
      </w:ins>
      <w:ins w:id="304" w:author="Kai Crockett" w:date="2025-04-08T06:04:00Z">
        <w:r w:rsidRPr="00EB04AD">
          <w:t xml:space="preserve">Public Health Professionals have many approaches to measuring and identifying the relationships between different environmental exposures and mental health disorders and symptoms. To understand how significantly and specifically an exposure will impact the mental </w:t>
        </w:r>
        <w:r w:rsidRPr="00EB04AD">
          <w:lastRenderedPageBreak/>
          <w:t xml:space="preserve">health of a population, it can be helpful to explore risk and protective factors through a framework. </w:t>
        </w:r>
      </w:ins>
      <w:ins w:id="305" w:author="Kai Crockett" w:date="2025-04-08T08:29:00Z">
        <w:r w:rsidR="007A33F3">
          <w:t>For example,</w:t>
        </w:r>
      </w:ins>
      <w:ins w:id="306" w:author="Kai Crockett" w:date="2025-04-08T06:04:00Z">
        <w:r w:rsidRPr="00EB04AD">
          <w:t xml:space="preserve"> often use the Social-ecological model to examine the possible avenues through which these types of events can be indirect and direct causes of Mental illness. (</w:t>
        </w:r>
        <w:proofErr w:type="spellStart"/>
        <w:r w:rsidRPr="00EB04AD">
          <w:t>Brofenbrenner</w:t>
        </w:r>
        <w:proofErr w:type="spellEnd"/>
        <w:r w:rsidRPr="00EB04AD">
          <w:t xml:space="preserve">, 1979) Particularly useful is the idea that these different systems interact with each other. For example, an environment level event such as a Hurricane can influence community level infrastructure and supports that influence personal and interpersonal issues such as substance abuse. Natural disasters and reoccurring stressors like heat or can create high risk circumstances even beyond the affect area, especially in vulnerable populations like those </w:t>
        </w:r>
      </w:ins>
      <w:ins w:id="307" w:author="Kai Crockett" w:date="2025-04-08T09:39:00Z">
        <w:r w:rsidR="003F2AFB">
          <w:t>with low socioeconomic status or</w:t>
        </w:r>
        <w:r w:rsidR="00E41BDB">
          <w:t xml:space="preserve"> persecuted groups</w:t>
        </w:r>
      </w:ins>
      <w:ins w:id="308" w:author="Kai Crockett" w:date="2025-04-08T06:04:00Z">
        <w:r w:rsidRPr="00EB04AD">
          <w:t xml:space="preserve">. </w:t>
        </w:r>
      </w:ins>
    </w:p>
    <w:p w14:paraId="5254A929" w14:textId="0B6474B0" w:rsidR="007A33F3" w:rsidRDefault="007A33F3" w:rsidP="00CB58C4">
      <w:pPr>
        <w:rPr>
          <w:ins w:id="309" w:author="Kai Crockett" w:date="2025-04-08T06:04:00Z"/>
        </w:rPr>
      </w:pPr>
      <w:ins w:id="310" w:author="Kai Crockett" w:date="2025-04-08T08:29:00Z">
        <w:r>
          <w:t>This review follows the C</w:t>
        </w:r>
      </w:ins>
      <w:ins w:id="311" w:author="Kai Crockett" w:date="2025-04-08T09:42:00Z">
        <w:r w:rsidR="00AA37A2">
          <w:t xml:space="preserve">enter for </w:t>
        </w:r>
      </w:ins>
      <w:ins w:id="312" w:author="Kai Crockett" w:date="2025-04-08T08:29:00Z">
        <w:r>
          <w:t>D</w:t>
        </w:r>
      </w:ins>
      <w:ins w:id="313" w:author="Kai Crockett" w:date="2025-04-08T09:42:00Z">
        <w:r w:rsidR="00AA37A2">
          <w:t xml:space="preserve">isease </w:t>
        </w:r>
      </w:ins>
      <w:ins w:id="314" w:author="Kai Crockett" w:date="2025-04-08T09:43:00Z">
        <w:r w:rsidR="00AA37A2">
          <w:t>Controls’</w:t>
        </w:r>
      </w:ins>
      <w:ins w:id="315" w:author="Kai Crockett" w:date="2025-04-08T08:29:00Z">
        <w:r>
          <w:t xml:space="preserve"> </w:t>
        </w:r>
      </w:ins>
      <w:ins w:id="316" w:author="Kai Crockett" w:date="2025-04-08T09:38:00Z">
        <w:r w:rsidR="00CA17EF">
          <w:t xml:space="preserve">Building Resilience Against Climate </w:t>
        </w:r>
      </w:ins>
      <w:ins w:id="317" w:author="Kai Crockett" w:date="2025-04-08T10:18:00Z">
        <w:r w:rsidR="008F200E">
          <w:t>Effects (</w:t>
        </w:r>
      </w:ins>
      <w:ins w:id="318" w:author="Kai Crockett" w:date="2025-04-08T09:43:00Z">
        <w:r w:rsidR="00AA37A2">
          <w:t>BRACE)</w:t>
        </w:r>
      </w:ins>
      <w:ins w:id="319" w:author="Kai Crockett" w:date="2025-04-08T08:29:00Z">
        <w:r>
          <w:t xml:space="preserve"> framework</w:t>
        </w:r>
      </w:ins>
      <w:ins w:id="320" w:author="Kai Crockett" w:date="2025-04-08T09:37:00Z">
        <w:r w:rsidR="008133DF">
          <w:t xml:space="preserve">, </w:t>
        </w:r>
        <w:r w:rsidR="00CA17EF">
          <w:t>which consist of</w:t>
        </w:r>
      </w:ins>
      <w:ins w:id="321" w:author="Kai Crockett" w:date="2025-04-08T09:38:00Z">
        <w:r w:rsidR="00CA17EF">
          <w:t xml:space="preserve"> 5 steps</w:t>
        </w:r>
      </w:ins>
      <w:ins w:id="322" w:author="Kai Crockett" w:date="2025-04-08T09:39:00Z">
        <w:r w:rsidR="00EB4285">
          <w:t xml:space="preserve">, from </w:t>
        </w:r>
      </w:ins>
      <w:ins w:id="323" w:author="Kai Crockett" w:date="2025-04-08T09:40:00Z">
        <w:r w:rsidR="00EB4285">
          <w:t xml:space="preserve">forecasting impacts to evaluating adaptation and mitigation plans. </w:t>
        </w:r>
      </w:ins>
      <w:ins w:id="324" w:author="Kai Crockett" w:date="2025-04-08T10:19:00Z">
        <w:r w:rsidR="0031580C">
          <w:t>The steps in the framework</w:t>
        </w:r>
      </w:ins>
      <w:ins w:id="325" w:author="Kai Crockett" w:date="2025-04-08T09:40:00Z">
        <w:r w:rsidR="00AC7A5A">
          <w:t xml:space="preserve"> are reliant o</w:t>
        </w:r>
      </w:ins>
      <w:ins w:id="326" w:author="Kai Crockett" w:date="2025-04-08T09:43:00Z">
        <w:r w:rsidR="00AA37A2">
          <w:t>n</w:t>
        </w:r>
      </w:ins>
      <w:ins w:id="327" w:author="Kai Crockett" w:date="2025-04-08T10:19:00Z">
        <w:r w:rsidR="0031580C">
          <w:t xml:space="preserve"> the collection and synthesis of</w:t>
        </w:r>
      </w:ins>
      <w:ins w:id="328" w:author="Kai Crockett" w:date="2025-04-08T09:43:00Z">
        <w:r w:rsidR="00AA37A2">
          <w:t xml:space="preserve"> health data</w:t>
        </w:r>
        <w:r w:rsidR="00F207CC">
          <w:t xml:space="preserve"> and </w:t>
        </w:r>
      </w:ins>
      <w:ins w:id="329" w:author="Kai Crockett" w:date="2025-04-08T10:18:00Z">
        <w:r w:rsidR="008F200E">
          <w:t>weather-related</w:t>
        </w:r>
      </w:ins>
      <w:ins w:id="330" w:author="Kai Crockett" w:date="2025-04-08T09:43:00Z">
        <w:r w:rsidR="00F207CC">
          <w:t xml:space="preserve"> data</w:t>
        </w:r>
      </w:ins>
      <w:ins w:id="331" w:author="Kai Crockett" w:date="2025-04-08T10:26:00Z">
        <w:r w:rsidR="00A51D95">
          <w:t>.</w:t>
        </w:r>
      </w:ins>
      <w:ins w:id="332" w:author="Kai Crockett" w:date="2025-04-08T10:32:00Z">
        <w:r w:rsidR="00242C1F">
          <w:t xml:space="preserve"> </w:t>
        </w:r>
      </w:ins>
      <w:ins w:id="333" w:author="Kai Crockett" w:date="2025-04-08T10:51:00Z">
        <w:r w:rsidR="00CE6827">
          <w:t>Commonly studies</w:t>
        </w:r>
      </w:ins>
      <w:ins w:id="334" w:author="Kai Crockett" w:date="2025-04-08T10:53:00Z">
        <w:r w:rsidR="0063682C">
          <w:t xml:space="preserve"> in the review would </w:t>
        </w:r>
      </w:ins>
      <w:ins w:id="335" w:author="Kai Crockett" w:date="2025-04-08T10:51:00Z">
        <w:r w:rsidR="00CE6827">
          <w:t xml:space="preserve">use </w:t>
        </w:r>
      </w:ins>
      <w:ins w:id="336" w:author="Kai Crockett" w:date="2025-04-08T10:52:00Z">
        <w:r w:rsidR="00CE6827">
          <w:t>Electronic Medical Records to</w:t>
        </w:r>
      </w:ins>
      <w:ins w:id="337" w:author="Kai Crockett" w:date="2025-04-08T10:53:00Z">
        <w:r w:rsidR="0063682C">
          <w:t xml:space="preserve"> assess t</w:t>
        </w:r>
      </w:ins>
      <w:ins w:id="338" w:author="Kai Crockett" w:date="2025-04-08T10:54:00Z">
        <w:r w:rsidR="0063682C">
          <w:t>he mental health impacts following a disas</w:t>
        </w:r>
        <w:r w:rsidR="008A003B">
          <w:t xml:space="preserve">ter like a hurricane. </w:t>
        </w:r>
      </w:ins>
      <w:ins w:id="339" w:author="Kai Crockett" w:date="2025-04-08T11:18:00Z">
        <w:r w:rsidR="00590927">
          <w:t xml:space="preserve">But these methods are limited in their </w:t>
        </w:r>
        <w:r w:rsidR="00AF7EFB">
          <w:t>sensitivity as they tend to skew towards more severe cases</w:t>
        </w:r>
      </w:ins>
      <w:ins w:id="340" w:author="Kai Crockett" w:date="2025-04-08T11:19:00Z">
        <w:r w:rsidR="00AF7EFB">
          <w:t xml:space="preserve"> and miss psychosocial measures of psychological distress. </w:t>
        </w:r>
      </w:ins>
    </w:p>
    <w:p w14:paraId="683C0917" w14:textId="53E3DAC5" w:rsidR="00A66FA5" w:rsidRPr="00CB58C4" w:rsidDel="00FD4B24" w:rsidRDefault="00A66FA5">
      <w:pPr>
        <w:rPr>
          <w:del w:id="341" w:author="Kai Crockett" w:date="2025-04-08T10:50:00Z"/>
        </w:rPr>
        <w:pPrChange w:id="342" w:author="Kai Crockett" w:date="2025-04-13T13:38:00Z">
          <w:pPr>
            <w:tabs>
              <w:tab w:val="left" w:pos="4128"/>
            </w:tabs>
          </w:pPr>
        </w:pPrChange>
      </w:pPr>
      <w:ins w:id="343" w:author="Kai Crockett" w:date="2025-03-25T10:48:00Z">
        <w:r w:rsidRPr="00CB58C4">
          <w:t xml:space="preserve">Attribution is a particularly challenging </w:t>
        </w:r>
      </w:ins>
      <w:ins w:id="344" w:author="Kai Crockett" w:date="2025-03-25T10:49:00Z">
        <w:r w:rsidR="001D56AA" w:rsidRPr="00CB58C4">
          <w:t>aspect of measuring the mental health impacts of climate events.</w:t>
        </w:r>
      </w:ins>
      <w:ins w:id="345" w:author="Kai Crockett" w:date="2025-03-27T15:36:00Z">
        <w:r w:rsidR="00B913BC" w:rsidRPr="00CB58C4">
          <w:t xml:space="preserve"> </w:t>
        </w:r>
      </w:ins>
      <w:ins w:id="346" w:author="Kai Crockett" w:date="2025-03-27T16:03:00Z">
        <w:r w:rsidR="00D85618" w:rsidRPr="00CB58C4">
          <w:t xml:space="preserve">Environmental data and </w:t>
        </w:r>
      </w:ins>
      <w:ins w:id="347" w:author="Kai Crockett" w:date="2025-03-27T16:05:00Z">
        <w:r w:rsidR="004E49FA" w:rsidRPr="00CB58C4">
          <w:t>mental health data is generally combined to develop these finding</w:t>
        </w:r>
      </w:ins>
      <w:ins w:id="348" w:author="Kai Crockett" w:date="2025-04-03T17:20:00Z">
        <w:r w:rsidR="004D3662" w:rsidRPr="00CB58C4">
          <w:t xml:space="preserve">s which requires levels of data analysis </w:t>
        </w:r>
        <w:r w:rsidR="0062027E" w:rsidRPr="00CB58C4">
          <w:t>not typically emp</w:t>
        </w:r>
      </w:ins>
      <w:ins w:id="349" w:author="Kai Crockett" w:date="2025-04-03T17:21:00Z">
        <w:r w:rsidR="0062027E" w:rsidRPr="00CB58C4">
          <w:t xml:space="preserve">loyed by health departments especially those in climate vulnerable communities who may have been historically disadvantaged. </w:t>
        </w:r>
      </w:ins>
    </w:p>
    <w:p w14:paraId="5F27BF79" w14:textId="1B45E8E6" w:rsidR="004C6625" w:rsidRPr="00CB58C4" w:rsidRDefault="007F0CA6" w:rsidP="00CB58C4">
      <w:commentRangeStart w:id="350"/>
      <w:del w:id="351" w:author="Kai Crockett" w:date="2025-03-05T10:02:00Z">
        <w:r w:rsidRPr="00CB58C4" w:rsidDel="00A039B0">
          <w:delText>C</w:delText>
        </w:r>
      </w:del>
      <w:del w:id="352" w:author="Kai Crockett" w:date="2025-04-08T06:03:00Z">
        <w:r w:rsidRPr="00CB58C4" w:rsidDel="00C952C5">
          <w:delText xml:space="preserve">limate and </w:delText>
        </w:r>
        <w:r w:rsidR="004A2D17" w:rsidRPr="00CB58C4" w:rsidDel="00C952C5">
          <w:delText xml:space="preserve">Weather-Related </w:delText>
        </w:r>
        <w:r w:rsidRPr="00CB58C4" w:rsidDel="00C952C5">
          <w:delText>Events</w:delText>
        </w:r>
        <w:r w:rsidR="004A2D17" w:rsidRPr="00CB58C4" w:rsidDel="00C952C5">
          <w:delText xml:space="preserve"> are </w:delText>
        </w:r>
        <w:r w:rsidR="00350C69" w:rsidRPr="00CB58C4" w:rsidDel="00C952C5">
          <w:delText xml:space="preserve">annually </w:delText>
        </w:r>
        <w:r w:rsidR="004A2D17" w:rsidRPr="00CB58C4" w:rsidDel="00C952C5">
          <w:delText>responsible for</w:delText>
        </w:r>
        <w:commentRangeEnd w:id="350"/>
        <w:r w:rsidR="00FC634E" w:rsidRPr="00BF7CA0" w:rsidDel="00C952C5">
          <w:rPr>
            <w:rStyle w:val="CommentReference"/>
            <w:sz w:val="24"/>
            <w:szCs w:val="24"/>
            <w:rPrChange w:id="353" w:author="Kai Crockett" w:date="2025-02-26T21:32:00Z">
              <w:rPr>
                <w:rStyle w:val="CommentReference"/>
              </w:rPr>
            </w:rPrChange>
          </w:rPr>
          <w:commentReference w:id="350"/>
        </w:r>
        <w:r w:rsidRPr="00CB58C4" w:rsidDel="00C952C5">
          <w:delText xml:space="preserve"> many mental health impacts through </w:delText>
        </w:r>
        <w:r w:rsidR="003C14F2" w:rsidRPr="00CB58C4" w:rsidDel="00C952C5">
          <w:delText>long-term</w:delText>
        </w:r>
        <w:r w:rsidRPr="00CB58C4" w:rsidDel="00C952C5">
          <w:delText xml:space="preserve"> </w:delText>
        </w:r>
        <w:r w:rsidR="003C14F2" w:rsidRPr="00CB58C4" w:rsidDel="00C952C5">
          <w:delText>chronic exposures</w:delText>
        </w:r>
      </w:del>
      <w:del w:id="354" w:author="Kai Crockett" w:date="2025-03-05T10:02:00Z">
        <w:r w:rsidR="003C14F2" w:rsidRPr="00CB58C4" w:rsidDel="00B015B2">
          <w:delText xml:space="preserve"> or </w:delText>
        </w:r>
      </w:del>
      <w:del w:id="355" w:author="Kai Crockett" w:date="2025-04-08T06:03:00Z">
        <w:r w:rsidR="000B2F2A" w:rsidRPr="00CB58C4" w:rsidDel="00C952C5">
          <w:delText xml:space="preserve">severe acute traumas. </w:delText>
        </w:r>
        <w:r w:rsidR="005742F4" w:rsidRPr="00CB58C4" w:rsidDel="00C952C5">
          <w:delText>Public Health Professionals have many approaches to</w:delText>
        </w:r>
        <w:r w:rsidR="00DA7364" w:rsidRPr="00CB58C4" w:rsidDel="00C952C5">
          <w:delText xml:space="preserve"> measuring and identifying the relationships between </w:delText>
        </w:r>
        <w:r w:rsidR="00DE13AA" w:rsidRPr="00CB58C4" w:rsidDel="00C952C5">
          <w:delText xml:space="preserve">different environmental exposures and mental health </w:delText>
        </w:r>
        <w:r w:rsidR="00DC728F" w:rsidRPr="00CB58C4" w:rsidDel="00C952C5">
          <w:delText xml:space="preserve">disorders and symptoms. </w:delText>
        </w:r>
        <w:r w:rsidR="00BA71C7" w:rsidRPr="00CB58C4" w:rsidDel="00C952C5">
          <w:delText xml:space="preserve">To understand how significantly and specifically an exposure will impact the mental health of a population, it can be helpful to </w:delText>
        </w:r>
        <w:r w:rsidR="00174332" w:rsidRPr="00CB58C4" w:rsidDel="00C952C5">
          <w:delText xml:space="preserve">explore risk and protective factors through a framework. </w:delText>
        </w:r>
        <w:r w:rsidR="008A6911" w:rsidRPr="00CB58C4" w:rsidDel="00C952C5">
          <w:delText>Researchers often</w:delText>
        </w:r>
        <w:r w:rsidR="00B36EFA" w:rsidRPr="00CB58C4" w:rsidDel="00C952C5">
          <w:delText xml:space="preserve"> use the Social-ecological</w:delText>
        </w:r>
        <w:r w:rsidR="008A6911" w:rsidRPr="00CB58C4" w:rsidDel="00C952C5">
          <w:delText xml:space="preserve"> model</w:delText>
        </w:r>
        <w:r w:rsidR="00B36EFA" w:rsidRPr="00CB58C4" w:rsidDel="00C952C5">
          <w:delText xml:space="preserve"> to examine the possible </w:delText>
        </w:r>
        <w:r w:rsidR="00E00EDD" w:rsidRPr="00CB58C4" w:rsidDel="00C952C5">
          <w:delText xml:space="preserve">avenues through which these types of events can </w:delText>
        </w:r>
        <w:r w:rsidR="00173D9C" w:rsidRPr="00CB58C4" w:rsidDel="00C952C5">
          <w:delText xml:space="preserve">be indirect </w:delText>
        </w:r>
        <w:r w:rsidR="00E00EDD" w:rsidRPr="00CB58C4" w:rsidDel="00C952C5">
          <w:delText>and direct</w:delText>
        </w:r>
        <w:r w:rsidR="00173D9C" w:rsidRPr="00CB58C4" w:rsidDel="00C952C5">
          <w:delText xml:space="preserve"> causes of Mental illness</w:delText>
        </w:r>
        <w:r w:rsidR="002527EC" w:rsidRPr="00CB58C4" w:rsidDel="00C952C5">
          <w:delText>.</w:delText>
        </w:r>
        <w:r w:rsidR="00316F0A" w:rsidRPr="00CB58C4" w:rsidDel="00C952C5">
          <w:delText xml:space="preserve"> </w:delText>
        </w:r>
        <w:r w:rsidR="0016531C" w:rsidRPr="00CB58C4" w:rsidDel="00C952C5">
          <w:delText>(Brofenbrenner, 1979)</w:delText>
        </w:r>
        <w:r w:rsidR="00696D76" w:rsidRPr="00CB58C4" w:rsidDel="00C952C5">
          <w:delText xml:space="preserve"> Particularly useful is the idea that these different systems interact with </w:delText>
        </w:r>
        <w:r w:rsidR="00B76140" w:rsidRPr="00CB58C4" w:rsidDel="00C952C5">
          <w:delText>each other</w:delText>
        </w:r>
        <w:r w:rsidR="00380399" w:rsidRPr="00CB58C4" w:rsidDel="00C952C5">
          <w:delText>. For example, a</w:delText>
        </w:r>
        <w:r w:rsidR="00FE0249" w:rsidRPr="00CB58C4" w:rsidDel="00C952C5">
          <w:delText xml:space="preserve">n environment level event </w:delText>
        </w:r>
        <w:r w:rsidR="00696D76" w:rsidRPr="00CB58C4" w:rsidDel="00C952C5">
          <w:delText xml:space="preserve">such as </w:delText>
        </w:r>
        <w:r w:rsidR="004455B2" w:rsidRPr="00CB58C4" w:rsidDel="00C952C5">
          <w:delText>a Hurricane can influence</w:delText>
        </w:r>
        <w:r w:rsidR="00A02EA1" w:rsidRPr="00CB58C4" w:rsidDel="00C952C5">
          <w:delText xml:space="preserve"> community level infrastructure and supports that influence personal and interpersonal </w:delText>
        </w:r>
        <w:r w:rsidR="00C958AC" w:rsidRPr="00CB58C4" w:rsidDel="00C952C5">
          <w:delText>issues such as substance abuse</w:delText>
        </w:r>
        <w:r w:rsidR="000D0894" w:rsidRPr="00CB58C4" w:rsidDel="00C952C5">
          <w:delText>. Natural disasters</w:delText>
        </w:r>
        <w:r w:rsidR="00B76140" w:rsidRPr="00CB58C4" w:rsidDel="00C952C5">
          <w:delText xml:space="preserve"> and </w:delText>
        </w:r>
        <w:r w:rsidR="000D0894" w:rsidRPr="00CB58C4" w:rsidDel="00C952C5">
          <w:delText xml:space="preserve">reoccurring stressors like heat or </w:delText>
        </w:r>
        <w:r w:rsidR="00501EFD" w:rsidRPr="00CB58C4" w:rsidDel="00C952C5">
          <w:delText>can create high risk circumstances</w:delText>
        </w:r>
        <w:r w:rsidR="00814547" w:rsidRPr="00CB58C4" w:rsidDel="00C952C5">
          <w:delText xml:space="preserve"> even beyond the affect area,</w:delText>
        </w:r>
        <w:r w:rsidR="006678D8" w:rsidRPr="00CB58C4" w:rsidDel="00C952C5">
          <w:delText xml:space="preserve"> especially </w:delText>
        </w:r>
        <w:r w:rsidR="00725B2C" w:rsidRPr="00CB58C4" w:rsidDel="00C952C5">
          <w:delText xml:space="preserve">in </w:delText>
        </w:r>
        <w:r w:rsidR="006678D8" w:rsidRPr="00CB58C4" w:rsidDel="00C952C5">
          <w:delText>vulnerable</w:delText>
        </w:r>
        <w:r w:rsidR="00A83FD2" w:rsidRPr="00CB58C4" w:rsidDel="00C952C5">
          <w:delText xml:space="preserve"> population</w:delText>
        </w:r>
        <w:r w:rsidR="0099170C" w:rsidRPr="00CB58C4" w:rsidDel="00C952C5">
          <w:delText>s</w:delText>
        </w:r>
        <w:r w:rsidR="00725B2C" w:rsidRPr="00CB58C4" w:rsidDel="00C952C5">
          <w:delText xml:space="preserve"> like those </w:delText>
        </w:r>
        <w:r w:rsidR="0054593A" w:rsidRPr="00CB58C4" w:rsidDel="00C952C5">
          <w:delText>low socioeconomic status</w:delText>
        </w:r>
        <w:r w:rsidR="0099170C" w:rsidRPr="00CB58C4" w:rsidDel="00C952C5">
          <w:delText xml:space="preserve"> </w:delText>
        </w:r>
        <w:r w:rsidR="006678D8" w:rsidRPr="00CB58C4" w:rsidDel="00C952C5">
          <w:delText xml:space="preserve">due to sociohistorical conditions. </w:delText>
        </w:r>
      </w:del>
    </w:p>
    <w:p w14:paraId="3259613D" w14:textId="0FE51A52" w:rsidR="004C6625" w:rsidRPr="00CB58C4" w:rsidRDefault="00225E20" w:rsidP="00CB58C4">
      <w:r w:rsidRPr="00CB58C4">
        <w:t xml:space="preserve">United States </w:t>
      </w:r>
      <w:r w:rsidR="00FE5B75" w:rsidRPr="00CB58C4">
        <w:t xml:space="preserve">Health Departments can </w:t>
      </w:r>
      <w:r w:rsidR="00E8769B" w:rsidRPr="00CB58C4">
        <w:t xml:space="preserve">improve </w:t>
      </w:r>
      <w:r w:rsidR="00E87807" w:rsidRPr="00CB58C4">
        <w:t xml:space="preserve">the efficacy and equity of their </w:t>
      </w:r>
      <w:r w:rsidR="0080610E" w:rsidRPr="00CB58C4">
        <w:t>policy or program intervention</w:t>
      </w:r>
      <w:r w:rsidR="00191768" w:rsidRPr="00CB58C4">
        <w:t>s</w:t>
      </w:r>
      <w:r w:rsidR="00E8769B" w:rsidRPr="00CB58C4">
        <w:t xml:space="preserve"> </w:t>
      </w:r>
      <w:r w:rsidR="0080610E" w:rsidRPr="00CB58C4">
        <w:t xml:space="preserve">by using </w:t>
      </w:r>
      <w:r w:rsidR="00E8769B" w:rsidRPr="00CB58C4">
        <w:t>the</w:t>
      </w:r>
      <w:r w:rsidR="00B45B97" w:rsidRPr="00CB58C4">
        <w:t xml:space="preserve"> appropriate measures to capture the complex </w:t>
      </w:r>
      <w:r w:rsidR="00475B6F" w:rsidRPr="00CB58C4">
        <w:t xml:space="preserve">network of factors that influence </w:t>
      </w:r>
      <w:r w:rsidR="00B45B97" w:rsidRPr="00CB58C4">
        <w:t>mental health</w:t>
      </w:r>
      <w:r w:rsidR="00883BA2" w:rsidRPr="00CB58C4">
        <w:t>.</w:t>
      </w:r>
      <w:r w:rsidR="00886C5F" w:rsidRPr="00CB58C4">
        <w:t xml:space="preserve"> </w:t>
      </w:r>
      <w:r w:rsidR="00EE17D5" w:rsidRPr="00CB58C4">
        <w:t xml:space="preserve">This review examines research papers, </w:t>
      </w:r>
      <w:r w:rsidR="002E7484" w:rsidRPr="00CB58C4">
        <w:t>systematic reviews</w:t>
      </w:r>
      <w:r w:rsidRPr="00CB58C4">
        <w:t>, government papers, and policy recommendations across the United States</w:t>
      </w:r>
      <w:r w:rsidR="0091022D" w:rsidRPr="00CB58C4">
        <w:t xml:space="preserve">, </w:t>
      </w:r>
      <w:r w:rsidR="004D2A26" w:rsidRPr="00CB58C4">
        <w:t xml:space="preserve">to identify which measures are useful for specific mental health disorders, </w:t>
      </w:r>
      <w:r w:rsidR="003335D7" w:rsidRPr="00CB58C4">
        <w:t>event-specific traumas,</w:t>
      </w:r>
      <w:r w:rsidR="004D2A26" w:rsidRPr="00CB58C4">
        <w:t xml:space="preserve"> and general population attitudes</w:t>
      </w:r>
      <w:r w:rsidR="003335D7" w:rsidRPr="00CB58C4">
        <w:t xml:space="preserve">. </w:t>
      </w:r>
      <w:r w:rsidR="000A081A" w:rsidRPr="00CB58C4">
        <w:t>Additionally,</w:t>
      </w:r>
      <w:r w:rsidR="00D42E06" w:rsidRPr="00CB58C4">
        <w:t xml:space="preserve"> </w:t>
      </w:r>
      <w:r w:rsidR="004958D4" w:rsidRPr="00CB58C4">
        <w:t xml:space="preserve">this paper explores how these measures are implemented to </w:t>
      </w:r>
      <w:r w:rsidR="00BB61FD" w:rsidRPr="00CB58C4">
        <w:t>ass</w:t>
      </w:r>
      <w:r w:rsidR="004958D4" w:rsidRPr="00CB58C4">
        <w:t xml:space="preserve">ess the </w:t>
      </w:r>
      <w:r w:rsidR="00BB61FD" w:rsidRPr="00CB58C4">
        <w:t xml:space="preserve">mental health problem in relation to the </w:t>
      </w:r>
      <w:r w:rsidR="000A081A" w:rsidRPr="00CB58C4">
        <w:t>climate and weather-related events</w:t>
      </w:r>
      <w:r w:rsidR="00BB61FD" w:rsidRPr="00CB58C4">
        <w:t>.</w:t>
      </w:r>
      <w:r w:rsidR="00165F36" w:rsidRPr="00CB58C4">
        <w:t xml:space="preserve"> </w:t>
      </w:r>
      <w:r w:rsidR="00747D75" w:rsidRPr="00CB58C4">
        <w:t xml:space="preserve">For </w:t>
      </w:r>
      <w:r w:rsidR="00EB6F6F" w:rsidRPr="00CB58C4">
        <w:t>simplicity,</w:t>
      </w:r>
      <w:r w:rsidR="00747D75" w:rsidRPr="00CB58C4">
        <w:t xml:space="preserve"> the review uses the social-ecological model to</w:t>
      </w:r>
      <w:r w:rsidR="00AC210B" w:rsidRPr="00CB58C4">
        <w:t xml:space="preserve"> </w:t>
      </w:r>
      <w:r w:rsidR="00452B39" w:rsidRPr="00CB58C4">
        <w:t>sort out</w:t>
      </w:r>
      <w:r w:rsidR="00AC210B" w:rsidRPr="00CB58C4">
        <w:t xml:space="preserve"> </w:t>
      </w:r>
      <w:r w:rsidR="00C54E4D" w:rsidRPr="00CB58C4">
        <w:t>which</w:t>
      </w:r>
      <w:r w:rsidR="008A6A3F" w:rsidRPr="00CB58C4">
        <w:t xml:space="preserve"> mental health</w:t>
      </w:r>
      <w:r w:rsidR="00C54E4D" w:rsidRPr="00CB58C4">
        <w:t xml:space="preserve"> measures</w:t>
      </w:r>
      <w:r w:rsidR="00AC210B" w:rsidRPr="00CB58C4">
        <w:t xml:space="preserve"> </w:t>
      </w:r>
      <w:r w:rsidR="009625A7" w:rsidRPr="00CB58C4">
        <w:t xml:space="preserve">health departments would benefit </w:t>
      </w:r>
      <w:r w:rsidR="00C54E4D" w:rsidRPr="00CB58C4">
        <w:t xml:space="preserve">from using in specific contexts, like disaster situations, or </w:t>
      </w:r>
      <w:r w:rsidR="0096555A" w:rsidRPr="00CB58C4">
        <w:t xml:space="preserve">reoccurring </w:t>
      </w:r>
      <w:r w:rsidR="00C54E4D" w:rsidRPr="00CB58C4">
        <w:t xml:space="preserve">long-term </w:t>
      </w:r>
      <w:r w:rsidR="0096555A" w:rsidRPr="00CB58C4">
        <w:t>dangerous environmental conditions</w:t>
      </w:r>
      <w:r w:rsidR="00EB6F6F" w:rsidRPr="00CB58C4">
        <w:t>.</w:t>
      </w:r>
      <w:r w:rsidR="00C54E4D" w:rsidRPr="00CB58C4">
        <w:t xml:space="preserve"> </w:t>
      </w:r>
    </w:p>
    <w:p w14:paraId="4CA6A9D4" w14:textId="6A272C7A" w:rsidR="00D405A7" w:rsidRPr="00CB58C4" w:rsidRDefault="00913EB3" w:rsidP="00CB58C4">
      <w:r w:rsidRPr="00CB58C4">
        <w:t xml:space="preserve">A scoping review by </w:t>
      </w:r>
      <w:r w:rsidR="0048625D" w:rsidRPr="00CB58C4">
        <w:t xml:space="preserve">Charlson et al., in 2021 </w:t>
      </w:r>
      <w:r w:rsidR="00660AE8" w:rsidRPr="00CB58C4">
        <w:t xml:space="preserve">examining the impact of climate change on mental health shows </w:t>
      </w:r>
      <w:r w:rsidR="00C82C95" w:rsidRPr="00CB58C4">
        <w:t xml:space="preserve">a large </w:t>
      </w:r>
      <w:r w:rsidR="00EE5EA6" w:rsidRPr="00CB58C4">
        <w:t>portion</w:t>
      </w:r>
      <w:r w:rsidR="00C82C95" w:rsidRPr="00CB58C4">
        <w:t xml:space="preserve"> of qualitative studies</w:t>
      </w:r>
      <w:ins w:id="356" w:author="Kai Crockett" w:date="2025-03-25T11:10:00Z">
        <w:r w:rsidR="0025079E">
          <w:t xml:space="preserve">, which may be difficult for </w:t>
        </w:r>
        <w:r w:rsidR="00EC3952">
          <w:t xml:space="preserve">L/SHD to analyze and </w:t>
        </w:r>
      </w:ins>
      <w:del w:id="357" w:author="Kai Crockett" w:date="2025-03-25T11:10:00Z">
        <w:r w:rsidR="002477F0" w:rsidRPr="00CB58C4" w:rsidDel="0025079E">
          <w:delText>.</w:delText>
        </w:r>
      </w:del>
      <w:r w:rsidR="002477F0" w:rsidRPr="00CB58C4">
        <w:t xml:space="preserve"> This paper </w:t>
      </w:r>
      <w:del w:id="358" w:author="Kai Crockett" w:date="2025-03-25T11:05:00Z">
        <w:r w:rsidR="002477F0" w:rsidRPr="00CB58C4" w:rsidDel="00391108">
          <w:delText>shows how</w:delText>
        </w:r>
      </w:del>
      <w:ins w:id="359" w:author="Kai Crockett" w:date="2025-03-25T11:05:00Z">
        <w:r w:rsidR="00391108">
          <w:t xml:space="preserve">suggests approaches for </w:t>
        </w:r>
      </w:ins>
      <w:ins w:id="360" w:author="Kai Crockett" w:date="2025-03-25T11:06:00Z">
        <w:r w:rsidR="00802287">
          <w:t>L/S</w:t>
        </w:r>
      </w:ins>
      <w:ins w:id="361" w:author="Kai Crockett" w:date="2025-03-25T11:05:00Z">
        <w:r w:rsidR="00802287">
          <w:t>HD</w:t>
        </w:r>
      </w:ins>
      <w:ins w:id="362" w:author="Kai Crockett" w:date="2025-03-25T11:06:00Z">
        <w:r w:rsidR="00802287">
          <w:t xml:space="preserve"> </w:t>
        </w:r>
      </w:ins>
      <w:ins w:id="363" w:author="Kai Crockett" w:date="2025-03-25T11:09:00Z">
        <w:r w:rsidR="00476976">
          <w:t xml:space="preserve">to utilize in </w:t>
        </w:r>
      </w:ins>
      <w:del w:id="364" w:author="Kai Crockett" w:date="2025-03-25T11:06:00Z">
        <w:r w:rsidR="002477F0" w:rsidRPr="00CB58C4" w:rsidDel="00802287">
          <w:delText xml:space="preserve"> </w:delText>
        </w:r>
      </w:del>
      <w:ins w:id="365" w:author="Kai Crockett" w:date="2025-03-25T11:06:00Z">
        <w:r w:rsidR="00802287">
          <w:t>dat</w:t>
        </w:r>
      </w:ins>
      <w:ins w:id="366" w:author="Kai Crockett" w:date="2025-03-25T11:07:00Z">
        <w:r w:rsidR="0052081D">
          <w:t xml:space="preserve">a collection </w:t>
        </w:r>
      </w:ins>
      <w:del w:id="367" w:author="Kai Crockett" w:date="2025-03-25T11:06:00Z">
        <w:r w:rsidR="00585A53" w:rsidRPr="00CB58C4" w:rsidDel="00802287">
          <w:delText xml:space="preserve">data </w:delText>
        </w:r>
      </w:del>
      <w:r w:rsidR="00585A53" w:rsidRPr="00CB58C4">
        <w:t>in</w:t>
      </w:r>
      <w:ins w:id="368" w:author="Kai Crockett" w:date="2025-03-25T11:07:00Z">
        <w:r w:rsidR="0052081D">
          <w:t xml:space="preserve"> disaster contexts and understanding anticipatory, or chronic expo</w:t>
        </w:r>
        <w:r w:rsidR="006A116A">
          <w:t>sure</w:t>
        </w:r>
      </w:ins>
      <w:ins w:id="369" w:author="Kai Crockett" w:date="2025-03-25T11:09:00Z">
        <w:r w:rsidR="009E32E7">
          <w:t xml:space="preserve">. These diseases are </w:t>
        </w:r>
      </w:ins>
      <w:ins w:id="370" w:author="Kai Crockett" w:date="2025-03-25T11:07:00Z">
        <w:r w:rsidR="006A116A">
          <w:t>s</w:t>
        </w:r>
      </w:ins>
      <w:del w:id="371" w:author="Kai Crockett" w:date="2025-03-25T11:07:00Z">
        <w:r w:rsidR="00585A53" w:rsidRPr="00CB58C4" w:rsidDel="0052081D">
          <w:delText xml:space="preserve"> these contexts is </w:delText>
        </w:r>
      </w:del>
      <w:r w:rsidR="00585A53" w:rsidRPr="00CB58C4">
        <w:t>often connected to personal experience and perspectives</w:t>
      </w:r>
      <w:r w:rsidR="003845D7" w:rsidRPr="00CB58C4">
        <w:t xml:space="preserve"> </w:t>
      </w:r>
      <w:r w:rsidR="002477F0" w:rsidRPr="00CB58C4">
        <w:t xml:space="preserve">identifying </w:t>
      </w:r>
      <w:r w:rsidR="00E4579E" w:rsidRPr="00CB58C4">
        <w:t xml:space="preserve">interpersonal </w:t>
      </w:r>
      <w:r w:rsidR="002477F0" w:rsidRPr="00CB58C4">
        <w:t>protective factors like social cohesion</w:t>
      </w:r>
      <w:r w:rsidR="005F1CD0" w:rsidRPr="00CB58C4">
        <w:t xml:space="preserve"> weakening the impact of extreme seasonal weather across inc</w:t>
      </w:r>
      <w:r w:rsidR="00E71747" w:rsidRPr="00CB58C4">
        <w:t>ome levels.</w:t>
      </w:r>
      <w:r w:rsidR="005F1CD0" w:rsidRPr="00CB58C4">
        <w:t xml:space="preserve"> </w:t>
      </w:r>
      <w:r w:rsidR="00EA76E7" w:rsidRPr="00CB58C4">
        <w:t>(Mason et al., 2018</w:t>
      </w:r>
      <w:del w:id="372" w:author="Kai Crockett" w:date="2025-04-08T05:57:00Z">
        <w:r w:rsidR="00EA76E7" w:rsidRPr="00CB58C4" w:rsidDel="00E232A8">
          <w:delText>)</w:delText>
        </w:r>
      </w:del>
      <w:ins w:id="373" w:author="Kai Crockett" w:date="2025-04-08T05:57:00Z">
        <w:r w:rsidR="00E232A8" w:rsidRPr="00E232A8">
          <w:t>)</w:t>
        </w:r>
        <w:r w:rsidR="00E232A8">
          <w:t xml:space="preserve"> Ultimately</w:t>
        </w:r>
      </w:ins>
      <w:ins w:id="374" w:author="Kai Crockett" w:date="2025-03-26T09:52:00Z">
        <w:r w:rsidR="002C79C9">
          <w:t xml:space="preserve">, this review allows researchers, </w:t>
        </w:r>
        <w:proofErr w:type="gramStart"/>
        <w:r w:rsidR="002C79C9">
          <w:t>practitioners</w:t>
        </w:r>
        <w:proofErr w:type="gramEnd"/>
        <w:r w:rsidR="002C79C9">
          <w:t xml:space="preserve"> and org</w:t>
        </w:r>
      </w:ins>
      <w:ins w:id="375" w:author="Kai Crockett" w:date="2025-03-26T09:53:00Z">
        <w:r w:rsidR="002C79C9">
          <w:t>anizations to identify the “Sectors and Resources of Concern”</w:t>
        </w:r>
        <w:r w:rsidR="00D31A9F">
          <w:t xml:space="preserve"> and </w:t>
        </w:r>
      </w:ins>
      <w:ins w:id="376" w:author="Kai Crockett" w:date="2025-03-26T09:54:00Z">
        <w:r w:rsidR="00D31A9F">
          <w:t>extent to which groups are engaging in “Adaptation and Mitigation Responses.”</w:t>
        </w:r>
      </w:ins>
      <w:ins w:id="377" w:author="Kai Crockett" w:date="2025-03-26T09:53:00Z">
        <w:r w:rsidR="002C79C9">
          <w:t xml:space="preserve"> </w:t>
        </w:r>
        <w:r w:rsidR="00242C1F">
          <w:t>O</w:t>
        </w:r>
        <w:r w:rsidR="002C79C9">
          <w:t xml:space="preserve">utlined in the conceptual </w:t>
        </w:r>
        <w:r w:rsidR="00D31A9F">
          <w:t xml:space="preserve">model for the National Climate Indicators System. </w:t>
        </w:r>
      </w:ins>
    </w:p>
    <w:p w14:paraId="6E79CA7A" w14:textId="3EDF2C4B" w:rsidR="00E61F45" w:rsidRPr="00CB58C4" w:rsidRDefault="00E61F45" w:rsidP="00CB58C4"/>
    <w:p w14:paraId="29D91264" w14:textId="10D9A661" w:rsidR="00852EF5" w:rsidRPr="00BF7CA0" w:rsidRDefault="00252041" w:rsidP="008A4DE3">
      <w:pPr>
        <w:pStyle w:val="Heading1"/>
        <w:rPr>
          <w:ins w:id="378" w:author="Kai Crockett" w:date="2025-02-26T21:30:00Z"/>
        </w:rPr>
      </w:pPr>
      <w:commentRangeStart w:id="379"/>
      <w:r w:rsidRPr="008A4DE3">
        <w:t>Methods:</w:t>
      </w:r>
      <w:commentRangeEnd w:id="379"/>
      <w:r w:rsidR="00A665A6" w:rsidRPr="00BF7CA0">
        <w:rPr>
          <w:rStyle w:val="CommentReference"/>
          <w:sz w:val="32"/>
          <w:szCs w:val="32"/>
          <w:rPrChange w:id="380" w:author="Kai Crockett" w:date="2025-02-26T21:33:00Z">
            <w:rPr>
              <w:rStyle w:val="CommentReference"/>
            </w:rPr>
          </w:rPrChange>
        </w:rPr>
        <w:commentReference w:id="379"/>
      </w:r>
    </w:p>
    <w:p w14:paraId="00EC2689" w14:textId="0154079B" w:rsidR="00220325" w:rsidRPr="00CB58C4" w:rsidRDefault="002B54AB">
      <w:pPr>
        <w:pStyle w:val="NormalWeb"/>
        <w:rPr>
          <w:ins w:id="381" w:author="Kai Crockett" w:date="2025-02-26T21:17:00Z"/>
        </w:rPr>
        <w:pPrChange w:id="382" w:author="Kai Crockett" w:date="2025-04-13T15:26:00Z">
          <w:pPr/>
        </w:pPrChange>
      </w:pPr>
      <w:ins w:id="383" w:author="Kai Crockett" w:date="2025-02-26T21:31:00Z">
        <w:r w:rsidRPr="00BF7CA0">
          <w:t>Th</w:t>
        </w:r>
        <w:r w:rsidR="00EB64F2" w:rsidRPr="00BF7CA0">
          <w:t xml:space="preserve">is review </w:t>
        </w:r>
      </w:ins>
      <w:ins w:id="384" w:author="Kai Crockett" w:date="2025-02-26T21:32:00Z">
        <w:r w:rsidR="00BF7CA0" w:rsidRPr="00BF7CA0">
          <w:rPr>
            <w:rPrChange w:id="385" w:author="Kai Crockett" w:date="2025-02-26T21:32:00Z">
              <w:rPr>
                <w:rFonts w:ascii="Aptos" w:hAnsi="Aptos" w:cs="Arial"/>
                <w:color w:val="000000"/>
                <w:sz w:val="22"/>
                <w:szCs w:val="22"/>
              </w:rPr>
            </w:rPrChange>
          </w:rPr>
          <w:t>document</w:t>
        </w:r>
      </w:ins>
      <w:ins w:id="386" w:author="Kai Crockett" w:date="2025-04-13T19:28:00Z">
        <w:r w:rsidR="003E6A2E">
          <w:t>ed</w:t>
        </w:r>
      </w:ins>
      <w:ins w:id="387" w:author="Kai Crockett" w:date="2025-02-26T21:32:00Z">
        <w:r w:rsidR="00BF7CA0" w:rsidRPr="00BF7CA0">
          <w:rPr>
            <w:rPrChange w:id="388" w:author="Kai Crockett" w:date="2025-02-26T21:32:00Z">
              <w:rPr>
                <w:rFonts w:ascii="Aptos" w:hAnsi="Aptos" w:cs="Arial"/>
                <w:color w:val="000000"/>
                <w:sz w:val="22"/>
                <w:szCs w:val="22"/>
              </w:rPr>
            </w:rPrChange>
          </w:rPr>
          <w:t xml:space="preserve"> </w:t>
        </w:r>
        <w:r w:rsidR="00BF7CA0" w:rsidRPr="00BF7CA0">
          <w:rPr>
            <w:b/>
            <w:bCs/>
            <w:rPrChange w:id="389" w:author="Kai Crockett" w:date="2025-02-26T21:32:00Z">
              <w:rPr>
                <w:rFonts w:ascii="Aptos" w:hAnsi="Aptos" w:cs="Arial"/>
                <w:b/>
                <w:bCs/>
                <w:color w:val="000000"/>
                <w:sz w:val="22"/>
                <w:szCs w:val="22"/>
              </w:rPr>
            </w:rPrChange>
          </w:rPr>
          <w:t xml:space="preserve">metrics and </w:t>
        </w:r>
      </w:ins>
      <w:ins w:id="390" w:author="Kai Crockett" w:date="2025-03-26T09:54:00Z">
        <w:r w:rsidR="00665B68">
          <w:rPr>
            <w:b/>
            <w:bCs/>
          </w:rPr>
          <w:t>frameworks</w:t>
        </w:r>
      </w:ins>
      <w:ins w:id="391" w:author="Kai Crockett" w:date="2025-02-26T21:32:00Z">
        <w:r w:rsidR="00BF7CA0" w:rsidRPr="00BF7CA0">
          <w:rPr>
            <w:b/>
            <w:bCs/>
            <w:rPrChange w:id="392" w:author="Kai Crockett" w:date="2025-02-26T21:32:00Z">
              <w:rPr>
                <w:rFonts w:ascii="Aptos" w:hAnsi="Aptos" w:cs="Arial"/>
                <w:b/>
                <w:bCs/>
                <w:color w:val="000000"/>
                <w:sz w:val="22"/>
                <w:szCs w:val="22"/>
              </w:rPr>
            </w:rPrChange>
          </w:rPr>
          <w:t xml:space="preserve"> </w:t>
        </w:r>
        <w:r w:rsidR="00BF7CA0" w:rsidRPr="00BF7CA0">
          <w:rPr>
            <w:rPrChange w:id="393" w:author="Kai Crockett" w:date="2025-02-26T21:32:00Z">
              <w:rPr>
                <w:rFonts w:ascii="Aptos" w:hAnsi="Aptos" w:cs="Arial"/>
                <w:color w:val="000000"/>
                <w:sz w:val="22"/>
                <w:szCs w:val="22"/>
              </w:rPr>
            </w:rPrChange>
          </w:rPr>
          <w:t>that can</w:t>
        </w:r>
      </w:ins>
      <w:ins w:id="394" w:author="Kai Crockett" w:date="2025-04-08T10:48:00Z">
        <w:r w:rsidR="00B037E8">
          <w:t xml:space="preserve"> be or are</w:t>
        </w:r>
      </w:ins>
      <w:ins w:id="395" w:author="Kai Crockett" w:date="2025-02-26T21:32:00Z">
        <w:r w:rsidR="00BF7CA0" w:rsidRPr="00BF7CA0">
          <w:rPr>
            <w:rPrChange w:id="396" w:author="Kai Crockett" w:date="2025-02-26T21:32:00Z">
              <w:rPr>
                <w:rFonts w:ascii="Aptos" w:hAnsi="Aptos" w:cs="Arial"/>
                <w:color w:val="000000"/>
                <w:sz w:val="22"/>
                <w:szCs w:val="22"/>
              </w:rPr>
            </w:rPrChange>
          </w:rPr>
          <w:t xml:space="preserve"> used </w:t>
        </w:r>
      </w:ins>
      <w:ins w:id="397" w:author="Kai Crockett" w:date="2025-04-08T10:47:00Z">
        <w:r w:rsidR="00B037E8">
          <w:t>by</w:t>
        </w:r>
      </w:ins>
      <w:ins w:id="398" w:author="Kai Crockett" w:date="2025-02-26T21:32:00Z">
        <w:r w:rsidR="00BF7CA0" w:rsidRPr="00BF7CA0">
          <w:rPr>
            <w:rPrChange w:id="399" w:author="Kai Crockett" w:date="2025-02-26T21:32:00Z">
              <w:rPr>
                <w:rFonts w:ascii="Aptos" w:hAnsi="Aptos" w:cs="Arial"/>
                <w:color w:val="000000"/>
                <w:sz w:val="22"/>
                <w:szCs w:val="22"/>
              </w:rPr>
            </w:rPrChange>
          </w:rPr>
          <w:t xml:space="preserve"> state health department to measur</w:t>
        </w:r>
      </w:ins>
      <w:ins w:id="400" w:author="Kai Crockett" w:date="2025-04-08T10:47:00Z">
        <w:r w:rsidR="00B037E8">
          <w:t>e the</w:t>
        </w:r>
      </w:ins>
      <w:ins w:id="401" w:author="Kai Crockett" w:date="2025-02-26T21:32:00Z">
        <w:r w:rsidR="00BF7CA0" w:rsidRPr="00BF7CA0">
          <w:rPr>
            <w:rPrChange w:id="402" w:author="Kai Crockett" w:date="2025-02-26T21:32:00Z">
              <w:rPr>
                <w:rFonts w:ascii="Aptos" w:hAnsi="Aptos" w:cs="Arial"/>
                <w:color w:val="000000"/>
                <w:sz w:val="22"/>
                <w:szCs w:val="22"/>
              </w:rPr>
            </w:rPrChange>
          </w:rPr>
          <w:t xml:space="preserve"> climate impacts on health</w:t>
        </w:r>
        <w:r w:rsidR="00BF7CA0" w:rsidRPr="00BF7CA0">
          <w:rPr>
            <w:rPrChange w:id="403" w:author="Kai Crockett" w:date="2025-02-26T21:32:00Z">
              <w:rPr>
                <w:rFonts w:ascii="Arial" w:hAnsi="Arial" w:cs="Arial"/>
                <w:color w:val="000000"/>
                <w:sz w:val="22"/>
                <w:szCs w:val="22"/>
              </w:rPr>
            </w:rPrChange>
          </w:rPr>
          <w:t>.</w:t>
        </w:r>
      </w:ins>
      <w:ins w:id="404" w:author="Kai Crockett" w:date="2025-04-08T10:46:00Z">
        <w:r w:rsidR="0005297A">
          <w:t xml:space="preserve"> The review </w:t>
        </w:r>
      </w:ins>
      <w:ins w:id="405" w:author="Kai Crockett" w:date="2025-04-13T19:28:00Z">
        <w:r w:rsidR="003E6A2E">
          <w:t>also</w:t>
        </w:r>
        <w:r w:rsidR="00DA7ED7">
          <w:t xml:space="preserve"> examined</w:t>
        </w:r>
      </w:ins>
      <w:ins w:id="406" w:author="Kai Crockett" w:date="2025-04-08T10:47:00Z">
        <w:r w:rsidR="00B037E8">
          <w:t xml:space="preserve"> papers </w:t>
        </w:r>
      </w:ins>
      <w:ins w:id="407" w:author="Kai Crockett" w:date="2025-04-13T19:28:00Z">
        <w:r w:rsidR="00DA7ED7">
          <w:t>on</w:t>
        </w:r>
      </w:ins>
      <w:ins w:id="408" w:author="Kai Crockett" w:date="2025-02-26T21:32:00Z">
        <w:r w:rsidR="00BF7CA0" w:rsidRPr="00BF7CA0">
          <w:rPr>
            <w:rPrChange w:id="409" w:author="Kai Crockett" w:date="2025-02-26T21:32:00Z">
              <w:rPr>
                <w:rFonts w:ascii="Aptos" w:hAnsi="Aptos" w:cs="Arial"/>
                <w:color w:val="000000"/>
                <w:sz w:val="22"/>
                <w:szCs w:val="22"/>
              </w:rPr>
            </w:rPrChange>
          </w:rPr>
          <w:t xml:space="preserve"> </w:t>
        </w:r>
        <w:r w:rsidR="00BF7CA0" w:rsidRPr="00BF7CA0">
          <w:rPr>
            <w:b/>
            <w:bCs/>
            <w:rPrChange w:id="410" w:author="Kai Crockett" w:date="2025-02-26T21:32:00Z">
              <w:rPr>
                <w:rFonts w:ascii="Aptos" w:hAnsi="Aptos" w:cs="Arial"/>
                <w:b/>
                <w:bCs/>
                <w:color w:val="000000"/>
                <w:sz w:val="22"/>
                <w:szCs w:val="22"/>
              </w:rPr>
            </w:rPrChange>
          </w:rPr>
          <w:t>policy approaches</w:t>
        </w:r>
        <w:r w:rsidR="00BF7CA0" w:rsidRPr="00BF7CA0">
          <w:rPr>
            <w:rPrChange w:id="411" w:author="Kai Crockett" w:date="2025-02-26T21:32:00Z">
              <w:rPr>
                <w:rFonts w:ascii="Aptos" w:hAnsi="Aptos" w:cs="Arial"/>
                <w:color w:val="000000"/>
                <w:sz w:val="22"/>
                <w:szCs w:val="22"/>
              </w:rPr>
            </w:rPrChange>
          </w:rPr>
          <w:t xml:space="preserve"> to addressing the impact of climate on health.</w:t>
        </w:r>
      </w:ins>
      <w:ins w:id="412" w:author="Kai Crockett" w:date="2025-04-08T10:32:00Z">
        <w:r w:rsidR="00242C1F">
          <w:t xml:space="preserve"> </w:t>
        </w:r>
      </w:ins>
      <w:ins w:id="413" w:author="Kai Crockett" w:date="2025-04-13T11:50:00Z">
        <w:r w:rsidR="00F84E0B">
          <w:t xml:space="preserve">Ultimately, </w:t>
        </w:r>
      </w:ins>
      <w:ins w:id="414" w:author="Kai Crockett" w:date="2025-04-13T11:55:00Z">
        <w:r w:rsidR="00D64480">
          <w:t xml:space="preserve">data extracted from </w:t>
        </w:r>
      </w:ins>
      <w:ins w:id="415" w:author="Kai Crockett" w:date="2025-04-13T11:50:00Z">
        <w:r w:rsidR="00F84E0B">
          <w:t xml:space="preserve">the </w:t>
        </w:r>
      </w:ins>
      <w:ins w:id="416" w:author="Kai Crockett" w:date="2025-04-13T11:55:00Z">
        <w:r w:rsidR="00D64480">
          <w:t>review</w:t>
        </w:r>
      </w:ins>
      <w:ins w:id="417" w:author="Kai Crockett" w:date="2025-04-13T11:50:00Z">
        <w:r w:rsidR="008C5905" w:rsidRPr="00BF7CA0">
          <w:t xml:space="preserve"> inform</w:t>
        </w:r>
      </w:ins>
      <w:ins w:id="418" w:author="Kai Crockett" w:date="2025-04-13T11:56:00Z">
        <w:r w:rsidR="00727712">
          <w:t>s</w:t>
        </w:r>
      </w:ins>
      <w:ins w:id="419" w:author="Kai Crockett" w:date="2025-04-13T11:50:00Z">
        <w:r w:rsidR="008C5905" w:rsidRPr="00BF7CA0">
          <w:t xml:space="preserve"> a general surveillance framework for US Health Departments to guide their deployment of measures to better capture climate-related mental health impacts</w:t>
        </w:r>
        <w:r w:rsidR="008C5905">
          <w:t>.</w:t>
        </w:r>
      </w:ins>
    </w:p>
    <w:p w14:paraId="5249A98C" w14:textId="72CB1827" w:rsidR="00852EF5" w:rsidRPr="00BF7CA0" w:rsidRDefault="00852EF5" w:rsidP="00CB58C4">
      <w:pPr>
        <w:pStyle w:val="Heading2"/>
        <w:rPr>
          <w:rFonts w:asciiTheme="majorHAnsi" w:hAnsiTheme="majorHAnsi" w:cstheme="majorBidi"/>
          <w:sz w:val="28"/>
          <w:szCs w:val="28"/>
          <w:rPrChange w:id="420" w:author="Kai Crockett" w:date="2025-02-26T21:33:00Z">
            <w:rPr/>
          </w:rPrChange>
        </w:rPr>
      </w:pPr>
      <w:ins w:id="421" w:author="Kai Crockett" w:date="2025-02-26T21:17:00Z">
        <w:r w:rsidRPr="00BF7CA0">
          <w:t>Search Terms</w:t>
        </w:r>
      </w:ins>
    </w:p>
    <w:p w14:paraId="4F52F2A7" w14:textId="05018E0C" w:rsidR="0069766B" w:rsidRDefault="00931A11" w:rsidP="00CB58C4">
      <w:pPr>
        <w:rPr>
          <w:ins w:id="422" w:author="Kai Crockett" w:date="2025-04-13T11:58:00Z"/>
        </w:rPr>
      </w:pPr>
      <w:r w:rsidRPr="00CB58C4">
        <w:t xml:space="preserve">To gather the data for this review we conducted a systematic </w:t>
      </w:r>
      <w:del w:id="423" w:author="Kai Crockett" w:date="2025-03-28T14:37:00Z">
        <w:r w:rsidR="00C548EA" w:rsidRPr="00CB58C4" w:rsidDel="002D0B46">
          <w:delText>screening</w:delText>
        </w:r>
        <w:r w:rsidRPr="00CB58C4" w:rsidDel="002D0B46">
          <w:delText xml:space="preserve"> </w:delText>
        </w:r>
      </w:del>
      <w:ins w:id="424" w:author="Kai Crockett" w:date="2025-03-28T14:37:00Z">
        <w:r w:rsidR="002D0B46">
          <w:t>search</w:t>
        </w:r>
      </w:ins>
      <w:del w:id="425" w:author="Kai Crockett" w:date="2025-03-28T14:37:00Z">
        <w:r w:rsidRPr="00CB58C4" w:rsidDel="002D0B46">
          <w:delText xml:space="preserve">using </w:delText>
        </w:r>
        <w:r w:rsidR="00C548EA" w:rsidRPr="00CB58C4" w:rsidDel="002D0B46">
          <w:delText xml:space="preserve">Covidence </w:delText>
        </w:r>
        <w:r w:rsidR="00404FC5" w:rsidRPr="00CB58C4" w:rsidDel="002D0B46">
          <w:delText>searching</w:delText>
        </w:r>
      </w:del>
      <w:r w:rsidR="00404FC5" w:rsidRPr="00CB58C4">
        <w:t xml:space="preserve"> through Embase, MEDLINE, Scopus, </w:t>
      </w:r>
      <w:r w:rsidR="00E23C83" w:rsidRPr="00CB58C4">
        <w:t xml:space="preserve">and </w:t>
      </w:r>
      <w:r w:rsidR="00404FC5" w:rsidRPr="00CB58C4">
        <w:t>PubMe</w:t>
      </w:r>
      <w:r w:rsidR="00E23C83" w:rsidRPr="00CB58C4">
        <w:t>d.</w:t>
      </w:r>
      <w:r w:rsidR="000837D8" w:rsidRPr="00CB58C4">
        <w:t xml:space="preserve"> </w:t>
      </w:r>
      <w:r w:rsidR="00795D7C" w:rsidRPr="00CB58C4">
        <w:t>A list of search terms was c</w:t>
      </w:r>
      <w:r w:rsidR="000C6670" w:rsidRPr="00CB58C4">
        <w:t xml:space="preserve">reated from </w:t>
      </w:r>
      <w:r w:rsidR="000C6670" w:rsidRPr="002832EF">
        <w:rPr>
          <w:b/>
          <w:bCs/>
          <w:rPrChange w:id="426" w:author="Kai Crockett" w:date="2025-03-28T14:16:00Z">
            <w:rPr/>
          </w:rPrChange>
        </w:rPr>
        <w:t xml:space="preserve">climate </w:t>
      </w:r>
      <w:r w:rsidR="006F3AE2" w:rsidRPr="002832EF">
        <w:rPr>
          <w:b/>
          <w:bCs/>
          <w:rPrChange w:id="427" w:author="Kai Crockett" w:date="2025-03-28T14:16:00Z">
            <w:rPr/>
          </w:rPrChange>
        </w:rPr>
        <w:t>keywords</w:t>
      </w:r>
      <w:r w:rsidR="006F3AE2" w:rsidRPr="00CB58C4">
        <w:t xml:space="preserve"> (I.e.,</w:t>
      </w:r>
      <w:r w:rsidR="000C6670" w:rsidRPr="00CB58C4">
        <w:t xml:space="preserve"> heat, </w:t>
      </w:r>
      <w:r w:rsidR="006F3AE2" w:rsidRPr="00CB58C4">
        <w:t>flood...</w:t>
      </w:r>
      <w:r w:rsidR="000C6670" w:rsidRPr="00CB58C4">
        <w:t>),</w:t>
      </w:r>
      <w:ins w:id="428" w:author="Kai Crockett" w:date="2025-03-28T14:16:00Z">
        <w:r w:rsidR="002832EF">
          <w:rPr>
            <w:b/>
            <w:bCs/>
          </w:rPr>
          <w:t xml:space="preserve"> </w:t>
        </w:r>
      </w:ins>
      <w:del w:id="429" w:author="Kai Crockett" w:date="2025-03-28T14:16:00Z">
        <w:r w:rsidR="000C6670" w:rsidRPr="00CB58C4" w:rsidDel="002832EF">
          <w:delText xml:space="preserve"> </w:delText>
        </w:r>
      </w:del>
      <w:ins w:id="430" w:author="Kai Crockett" w:date="2025-03-28T14:16:00Z">
        <w:r w:rsidR="002832EF">
          <w:rPr>
            <w:b/>
            <w:bCs/>
          </w:rPr>
          <w:t>h</w:t>
        </w:r>
      </w:ins>
      <w:del w:id="431" w:author="Kai Crockett" w:date="2025-03-28T14:16:00Z">
        <w:r w:rsidR="00CC61AE" w:rsidRPr="002832EF" w:rsidDel="002832EF">
          <w:rPr>
            <w:b/>
            <w:bCs/>
            <w:rPrChange w:id="432" w:author="Kai Crockett" w:date="2025-03-28T14:16:00Z">
              <w:rPr/>
            </w:rPrChange>
          </w:rPr>
          <w:delText>H</w:delText>
        </w:r>
      </w:del>
      <w:r w:rsidR="00CC61AE" w:rsidRPr="002832EF">
        <w:rPr>
          <w:b/>
          <w:bCs/>
          <w:rPrChange w:id="433" w:author="Kai Crockett" w:date="2025-03-28T14:16:00Z">
            <w:rPr/>
          </w:rPrChange>
        </w:rPr>
        <w:t xml:space="preserve">ealth </w:t>
      </w:r>
      <w:ins w:id="434" w:author="Kai Crockett" w:date="2025-03-28T14:16:00Z">
        <w:r w:rsidR="002832EF" w:rsidRPr="002832EF">
          <w:rPr>
            <w:b/>
            <w:bCs/>
            <w:rPrChange w:id="435" w:author="Kai Crockett" w:date="2025-03-28T14:16:00Z">
              <w:rPr/>
            </w:rPrChange>
          </w:rPr>
          <w:t>e</w:t>
        </w:r>
      </w:ins>
      <w:del w:id="436" w:author="Kai Crockett" w:date="2025-03-28T14:16:00Z">
        <w:r w:rsidR="00CC61AE" w:rsidRPr="002832EF" w:rsidDel="002832EF">
          <w:rPr>
            <w:b/>
            <w:bCs/>
            <w:rPrChange w:id="437" w:author="Kai Crockett" w:date="2025-03-28T14:16:00Z">
              <w:rPr/>
            </w:rPrChange>
          </w:rPr>
          <w:delText>E</w:delText>
        </w:r>
      </w:del>
      <w:r w:rsidR="00CC61AE" w:rsidRPr="002832EF">
        <w:rPr>
          <w:b/>
          <w:bCs/>
          <w:rPrChange w:id="438" w:author="Kai Crockett" w:date="2025-03-28T14:16:00Z">
            <w:rPr/>
          </w:rPrChange>
        </w:rPr>
        <w:t>ffect keywords</w:t>
      </w:r>
      <w:r w:rsidR="00CC61AE" w:rsidRPr="00CB58C4">
        <w:t xml:space="preserve">, and </w:t>
      </w:r>
      <w:ins w:id="439" w:author="Kai Crockett" w:date="2025-03-28T14:17:00Z">
        <w:r w:rsidR="002832EF">
          <w:rPr>
            <w:b/>
            <w:bCs/>
          </w:rPr>
          <w:t>m</w:t>
        </w:r>
      </w:ins>
      <w:del w:id="440" w:author="Kai Crockett" w:date="2025-03-28T14:17:00Z">
        <w:r w:rsidR="00CC61AE" w:rsidRPr="002832EF" w:rsidDel="002832EF">
          <w:rPr>
            <w:b/>
            <w:bCs/>
            <w:rPrChange w:id="441" w:author="Kai Crockett" w:date="2025-03-28T14:16:00Z">
              <w:rPr/>
            </w:rPrChange>
          </w:rPr>
          <w:delText>M</w:delText>
        </w:r>
      </w:del>
      <w:r w:rsidR="00CC61AE" w:rsidRPr="002832EF">
        <w:rPr>
          <w:b/>
          <w:bCs/>
          <w:rPrChange w:id="442" w:author="Kai Crockett" w:date="2025-03-28T14:16:00Z">
            <w:rPr/>
          </w:rPrChange>
        </w:rPr>
        <w:t xml:space="preserve">etric and </w:t>
      </w:r>
      <w:ins w:id="443" w:author="Kai Crockett" w:date="2025-03-28T14:17:00Z">
        <w:r w:rsidR="002832EF">
          <w:rPr>
            <w:b/>
            <w:bCs/>
          </w:rPr>
          <w:t>p</w:t>
        </w:r>
      </w:ins>
      <w:del w:id="444" w:author="Kai Crockett" w:date="2025-03-28T14:17:00Z">
        <w:r w:rsidR="00CC61AE" w:rsidRPr="002832EF" w:rsidDel="002832EF">
          <w:rPr>
            <w:b/>
            <w:bCs/>
            <w:rPrChange w:id="445" w:author="Kai Crockett" w:date="2025-03-28T14:16:00Z">
              <w:rPr/>
            </w:rPrChange>
          </w:rPr>
          <w:delText>P</w:delText>
        </w:r>
      </w:del>
      <w:r w:rsidR="00CC61AE" w:rsidRPr="002832EF">
        <w:rPr>
          <w:b/>
          <w:bCs/>
          <w:rPrChange w:id="446" w:author="Kai Crockett" w:date="2025-03-28T14:16:00Z">
            <w:rPr/>
          </w:rPrChange>
        </w:rPr>
        <w:t xml:space="preserve">olicy Terms. </w:t>
      </w:r>
      <w:ins w:id="447" w:author="Kai Crockett" w:date="2025-03-28T17:26:00Z">
        <w:r w:rsidR="00D07D80">
          <w:t xml:space="preserve">The initial search yielded around 10,000 results and to ensure </w:t>
        </w:r>
      </w:ins>
      <w:ins w:id="448" w:author="Kai Crockett" w:date="2025-03-28T17:32:00Z">
        <w:r w:rsidR="00242806">
          <w:t xml:space="preserve">a focused analysis </w:t>
        </w:r>
        <w:r w:rsidR="00B86248">
          <w:t>the health effect terms were adjusted to focus on cardiovascular disease, mental health, and</w:t>
        </w:r>
        <w:r w:rsidR="008713BF">
          <w:t xml:space="preserve"> pulmonary healt</w:t>
        </w:r>
      </w:ins>
      <w:ins w:id="449" w:author="Kai Crockett" w:date="2025-03-28T17:33:00Z">
        <w:r w:rsidR="008713BF">
          <w:t xml:space="preserve">h </w:t>
        </w:r>
        <w:commentRangeStart w:id="450"/>
        <w:r w:rsidR="008713BF">
          <w:t>problems</w:t>
        </w:r>
      </w:ins>
      <w:commentRangeEnd w:id="450"/>
      <w:ins w:id="451" w:author="Kai Crockett" w:date="2025-03-29T05:49:00Z">
        <w:r w:rsidR="001322DB">
          <w:rPr>
            <w:rStyle w:val="CommentReference"/>
          </w:rPr>
          <w:commentReference w:id="450"/>
        </w:r>
      </w:ins>
      <w:ins w:id="452" w:author="Kai Crockett" w:date="2025-03-28T17:33:00Z">
        <w:r w:rsidR="008713BF">
          <w:t>.</w:t>
        </w:r>
      </w:ins>
      <w:ins w:id="453" w:author="Kai Crockett" w:date="2025-04-13T08:53:00Z">
        <w:r w:rsidR="00CE4BC7">
          <w:t xml:space="preserve"> This review focuses on a subset of these impacts</w:t>
        </w:r>
      </w:ins>
      <w:ins w:id="454" w:author="Kai Crockett" w:date="2025-04-13T08:55:00Z">
        <w:r w:rsidR="009E4657">
          <w:t>, e</w:t>
        </w:r>
      </w:ins>
      <w:ins w:id="455" w:author="Kai Crockett" w:date="2025-04-13T11:34:00Z">
        <w:r w:rsidR="003E2C34">
          <w:t>mp</w:t>
        </w:r>
      </w:ins>
      <w:ins w:id="456" w:author="Kai Crockett" w:date="2025-04-13T08:55:00Z">
        <w:r w:rsidR="009E4657">
          <w:t>ha</w:t>
        </w:r>
      </w:ins>
      <w:ins w:id="457" w:author="Kai Crockett" w:date="2025-04-13T11:34:00Z">
        <w:r w:rsidR="002A6A00">
          <w:t>sizing</w:t>
        </w:r>
      </w:ins>
      <w:ins w:id="458" w:author="Kai Crockett" w:date="2025-04-13T08:55:00Z">
        <w:r w:rsidR="009E4657">
          <w:t xml:space="preserve"> indicator</w:t>
        </w:r>
      </w:ins>
      <w:ins w:id="459" w:author="Kai Crockett" w:date="2025-04-13T08:56:00Z">
        <w:r w:rsidR="009E4657">
          <w:t xml:space="preserve">s and </w:t>
        </w:r>
      </w:ins>
      <w:ins w:id="460" w:author="Kai Crockett" w:date="2025-04-13T09:01:00Z">
        <w:r w:rsidR="00550F59">
          <w:t>policies</w:t>
        </w:r>
      </w:ins>
      <w:ins w:id="461" w:author="Kai Crockett" w:date="2025-04-13T08:56:00Z">
        <w:r w:rsidR="009E4657">
          <w:t xml:space="preserve"> relevant to mental health impacts, but does not exclude articles that discuss </w:t>
        </w:r>
      </w:ins>
      <w:ins w:id="462" w:author="Kai Crockett" w:date="2025-04-13T11:35:00Z">
        <w:r w:rsidR="00240B41">
          <w:t>comorbid conditions or health impacts more generally.</w:t>
        </w:r>
      </w:ins>
    </w:p>
    <w:p w14:paraId="27B31C48" w14:textId="77777777" w:rsidR="0069766B" w:rsidRDefault="0069766B" w:rsidP="00CB58C4">
      <w:pPr>
        <w:rPr>
          <w:ins w:id="463" w:author="Kai Crockett" w:date="2025-04-13T11:58:00Z"/>
        </w:rPr>
      </w:pPr>
    </w:p>
    <w:p w14:paraId="637E6DDA" w14:textId="3207A596" w:rsidR="0069766B" w:rsidRPr="0069766B" w:rsidRDefault="0069766B" w:rsidP="00CB58C4">
      <w:pPr>
        <w:rPr>
          <w:ins w:id="464" w:author="Kai Crockett" w:date="2025-03-28T14:28:00Z"/>
        </w:rPr>
      </w:pPr>
      <w:ins w:id="465" w:author="Kai Crockett" w:date="2025-04-13T11:58:00Z">
        <w:r w:rsidRPr="00CB58C4">
          <w:t>Table 1. Search Term Groups and Keywords</w:t>
        </w:r>
      </w:ins>
    </w:p>
    <w:bookmarkStart w:id="466" w:name="_MON_1804677284"/>
    <w:bookmarkEnd w:id="466"/>
    <w:p w14:paraId="58401FCD" w14:textId="44F3CB18" w:rsidR="00AF36BB" w:rsidRDefault="00A44B9C" w:rsidP="00CB58C4">
      <w:pPr>
        <w:pStyle w:val="Heading2"/>
        <w:rPr>
          <w:ins w:id="467" w:author="Kai Crockett" w:date="2025-04-13T11:59:00Z"/>
        </w:rPr>
      </w:pPr>
      <w:ins w:id="468" w:author="Kai Crockett" w:date="2025-03-28T14:28:00Z">
        <w:r>
          <w:object w:dxaOrig="8952" w:dyaOrig="4908" w14:anchorId="35CDFD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5pt;height:244.8pt" o:ole="">
              <v:imagedata r:id="rId15" o:title=""/>
            </v:shape>
            <o:OLEObject Type="Embed" ProgID="Excel.Sheet.12" ShapeID="_x0000_i1025" DrawAspect="Content" ObjectID="_1806094016" r:id="rId16"/>
          </w:object>
        </w:r>
      </w:ins>
    </w:p>
    <w:p w14:paraId="57C34078" w14:textId="5528F22E" w:rsidR="00A44B9C" w:rsidRDefault="00A44B9C" w:rsidP="00CB58C4">
      <w:pPr>
        <w:rPr>
          <w:ins w:id="469" w:author="Kai Crockett" w:date="2025-04-13T11:59:00Z"/>
        </w:rPr>
      </w:pPr>
    </w:p>
    <w:p w14:paraId="1EDFC3C0" w14:textId="77777777" w:rsidR="00A44B9C" w:rsidRPr="00A44B9C" w:rsidRDefault="00A44B9C" w:rsidP="00CB58C4">
      <w:pPr>
        <w:rPr>
          <w:ins w:id="470" w:author="Kai Crockett" w:date="2025-03-28T14:29:00Z"/>
        </w:rPr>
      </w:pPr>
    </w:p>
    <w:p w14:paraId="67FE0ECC" w14:textId="43B0C20A" w:rsidR="00D26E64" w:rsidRDefault="00D26E64" w:rsidP="00CB58C4">
      <w:pPr>
        <w:rPr>
          <w:ins w:id="471" w:author="Kai Crockett" w:date="2025-03-28T14:29:00Z"/>
        </w:rPr>
      </w:pPr>
    </w:p>
    <w:p w14:paraId="076F22F5" w14:textId="4A791E72" w:rsidR="00383CCA" w:rsidRPr="008A4DE3" w:rsidRDefault="00B06A75">
      <w:pPr>
        <w:pStyle w:val="Heading2"/>
        <w:rPr>
          <w:ins w:id="472" w:author="Kai Crockett" w:date="2025-03-28T14:37:00Z"/>
        </w:rPr>
        <w:pPrChange w:id="473" w:author="Kai Crockett" w:date="2025-04-13T15:04:00Z">
          <w:pPr/>
        </w:pPrChange>
      </w:pPr>
      <w:ins w:id="474" w:author="Kai Crockett" w:date="2025-03-28T14:37:00Z">
        <w:r w:rsidRPr="008A4DE3">
          <w:lastRenderedPageBreak/>
          <w:t>Inclusion Criteria</w:t>
        </w:r>
      </w:ins>
    </w:p>
    <w:p w14:paraId="72BA1A12" w14:textId="42F74E94" w:rsidR="0069766B" w:rsidRDefault="002D0B46" w:rsidP="00CB58C4">
      <w:pPr>
        <w:rPr>
          <w:ins w:id="475" w:author="Kai Crockett" w:date="2025-04-13T11:58:00Z"/>
        </w:rPr>
      </w:pPr>
      <w:ins w:id="476" w:author="Kai Crockett" w:date="2025-03-28T14:37:00Z">
        <w:r w:rsidRPr="00457A03">
          <w:rPr>
            <w:rPrChange w:id="477" w:author="Kai Crockett" w:date="2025-03-29T06:00:00Z">
              <w:rPr>
                <w:rFonts w:eastAsia="Times New Roman"/>
              </w:rPr>
            </w:rPrChange>
          </w:rPr>
          <w:t>Using C</w:t>
        </w:r>
      </w:ins>
      <w:ins w:id="478" w:author="Kai Crockett" w:date="2025-03-28T14:38:00Z">
        <w:r w:rsidRPr="00457A03">
          <w:rPr>
            <w:rPrChange w:id="479" w:author="Kai Crockett" w:date="2025-03-29T06:00:00Z">
              <w:rPr>
                <w:rFonts w:eastAsia="Times New Roman"/>
              </w:rPr>
            </w:rPrChange>
          </w:rPr>
          <w:t>ovidence</w:t>
        </w:r>
      </w:ins>
      <w:ins w:id="480" w:author="Kai Crockett" w:date="2025-04-13T11:57:00Z">
        <w:r w:rsidR="005A2E9E">
          <w:t>,</w:t>
        </w:r>
      </w:ins>
      <w:ins w:id="481" w:author="Kai Crockett" w:date="2025-04-13T08:54:00Z">
        <w:r w:rsidR="002C099A">
          <w:t xml:space="preserve"> a team conducted </w:t>
        </w:r>
        <w:r w:rsidR="00133BE6">
          <w:t xml:space="preserve">a </w:t>
        </w:r>
      </w:ins>
      <w:ins w:id="482" w:author="Kai Crockett" w:date="2025-04-13T09:00:00Z">
        <w:r w:rsidR="00550F59">
          <w:t>consensus-based</w:t>
        </w:r>
      </w:ins>
      <w:ins w:id="483" w:author="Kai Crockett" w:date="2025-04-13T08:54:00Z">
        <w:r w:rsidR="00133BE6">
          <w:t xml:space="preserve"> screening, </w:t>
        </w:r>
      </w:ins>
      <w:ins w:id="484" w:author="Kai Crockett" w:date="2025-04-13T11:36:00Z">
        <w:r w:rsidR="00E7631C">
          <w:t>including,</w:t>
        </w:r>
      </w:ins>
      <w:ins w:id="485" w:author="Kai Crockett" w:date="2025-04-13T08:54:00Z">
        <w:r w:rsidR="00133BE6">
          <w:t xml:space="preserve"> or excluding</w:t>
        </w:r>
      </w:ins>
      <w:ins w:id="486" w:author="Kai Crockett" w:date="2025-03-28T14:42:00Z">
        <w:r w:rsidR="003679D6" w:rsidRPr="00457A03">
          <w:rPr>
            <w:rPrChange w:id="487" w:author="Kai Crockett" w:date="2025-03-29T06:00:00Z">
              <w:rPr>
                <w:rFonts w:eastAsia="Times New Roman"/>
              </w:rPr>
            </w:rPrChange>
          </w:rPr>
          <w:t xml:space="preserve"> the articles based on </w:t>
        </w:r>
        <w:r w:rsidR="00394C02" w:rsidRPr="00457A03">
          <w:rPr>
            <w:rPrChange w:id="488" w:author="Kai Crockett" w:date="2025-03-29T06:00:00Z">
              <w:rPr>
                <w:rFonts w:eastAsia="Times New Roman"/>
              </w:rPr>
            </w:rPrChange>
          </w:rPr>
          <w:t xml:space="preserve">their publication </w:t>
        </w:r>
      </w:ins>
      <w:ins w:id="489" w:author="Kai Crockett" w:date="2025-03-28T17:25:00Z">
        <w:r w:rsidR="00911A5D" w:rsidRPr="00457A03">
          <w:rPr>
            <w:rPrChange w:id="490" w:author="Kai Crockett" w:date="2025-03-29T06:00:00Z">
              <w:rPr>
                <w:rFonts w:eastAsia="Times New Roman"/>
              </w:rPr>
            </w:rPrChange>
          </w:rPr>
          <w:t>date, type</w:t>
        </w:r>
      </w:ins>
      <w:ins w:id="491" w:author="Kai Crockett" w:date="2025-03-28T14:42:00Z">
        <w:r w:rsidR="00394C02" w:rsidRPr="00457A03">
          <w:rPr>
            <w:rPrChange w:id="492" w:author="Kai Crockett" w:date="2025-03-29T06:00:00Z">
              <w:rPr>
                <w:rFonts w:eastAsia="Times New Roman"/>
              </w:rPr>
            </w:rPrChange>
          </w:rPr>
          <w:t xml:space="preserve"> language, and </w:t>
        </w:r>
      </w:ins>
      <w:ins w:id="493" w:author="Kai Crockett" w:date="2025-03-28T14:43:00Z">
        <w:r w:rsidR="00362B94" w:rsidRPr="00457A03">
          <w:rPr>
            <w:rPrChange w:id="494" w:author="Kai Crockett" w:date="2025-03-29T06:00:00Z">
              <w:rPr>
                <w:rFonts w:eastAsia="Times New Roman"/>
              </w:rPr>
            </w:rPrChange>
          </w:rPr>
          <w:t xml:space="preserve">relevance to </w:t>
        </w:r>
      </w:ins>
      <w:ins w:id="495" w:author="Kai Crockett" w:date="2025-04-13T08:54:00Z">
        <w:r w:rsidR="00133BE6">
          <w:t>the</w:t>
        </w:r>
      </w:ins>
      <w:ins w:id="496" w:author="Kai Crockett" w:date="2025-03-28T14:43:00Z">
        <w:r w:rsidR="00362B94" w:rsidRPr="00457A03">
          <w:rPr>
            <w:rPrChange w:id="497" w:author="Kai Crockett" w:date="2025-03-29T06:00:00Z">
              <w:rPr>
                <w:rFonts w:eastAsia="Times New Roman"/>
              </w:rPr>
            </w:rPrChange>
          </w:rPr>
          <w:t xml:space="preserve"> research topic</w:t>
        </w:r>
        <w:r w:rsidR="004E6755" w:rsidRPr="00457A03">
          <w:rPr>
            <w:rPrChange w:id="498" w:author="Kai Crockett" w:date="2025-03-29T06:00:00Z">
              <w:rPr>
                <w:rFonts w:eastAsia="Times New Roman"/>
              </w:rPr>
            </w:rPrChange>
          </w:rPr>
          <w:t>.</w:t>
        </w:r>
      </w:ins>
      <w:ins w:id="499" w:author="Kai Crockett" w:date="2025-03-28T17:18:00Z">
        <w:r w:rsidR="00E60B64" w:rsidRPr="00457A03">
          <w:rPr>
            <w:rPrChange w:id="500" w:author="Kai Crockett" w:date="2025-03-29T06:00:00Z">
              <w:rPr>
                <w:rFonts w:eastAsia="Times New Roman"/>
              </w:rPr>
            </w:rPrChange>
          </w:rPr>
          <w:t xml:space="preserve"> </w:t>
        </w:r>
      </w:ins>
      <w:ins w:id="501" w:author="Kai Crockett" w:date="2025-04-13T08:23:00Z">
        <w:r w:rsidR="00490DC7">
          <w:t>Due to the rapidly changing policy and research landscape</w:t>
        </w:r>
      </w:ins>
      <w:ins w:id="502" w:author="Kai Crockett" w:date="2025-04-13T11:37:00Z">
        <w:r w:rsidR="00E7631C">
          <w:t>,</w:t>
        </w:r>
      </w:ins>
      <w:ins w:id="503" w:author="Kai Crockett" w:date="2025-04-13T08:23:00Z">
        <w:r w:rsidR="00816A00">
          <w:t xml:space="preserve"> </w:t>
        </w:r>
      </w:ins>
      <w:ins w:id="504" w:author="Kai Crockett" w:date="2025-04-13T08:54:00Z">
        <w:r w:rsidR="009E4657">
          <w:t>studies</w:t>
        </w:r>
      </w:ins>
      <w:ins w:id="505" w:author="Kai Crockett" w:date="2025-04-13T08:24:00Z">
        <w:r w:rsidR="00816A00">
          <w:t xml:space="preserve"> were restricted to the past five years to ensure relevance.</w:t>
        </w:r>
      </w:ins>
      <w:ins w:id="506" w:author="Kai Crockett" w:date="2025-04-13T08:23:00Z">
        <w:r w:rsidR="00490DC7">
          <w:t xml:space="preserve"> </w:t>
        </w:r>
      </w:ins>
      <w:ins w:id="507" w:author="Kai Crockett" w:date="2025-04-08T13:10:00Z">
        <w:r w:rsidR="00FE53CB">
          <w:t>While primarily focused on</w:t>
        </w:r>
      </w:ins>
      <w:ins w:id="508" w:author="Kai Crockett" w:date="2025-04-13T08:19:00Z">
        <w:r w:rsidR="00075D32">
          <w:t xml:space="preserve"> studies from the United States</w:t>
        </w:r>
      </w:ins>
      <w:ins w:id="509" w:author="Kai Crockett" w:date="2025-04-13T11:57:00Z">
        <w:r w:rsidR="005A2E9E">
          <w:t>,</w:t>
        </w:r>
      </w:ins>
      <w:ins w:id="510" w:author="Kai Crockett" w:date="2025-04-13T08:21:00Z">
        <w:r w:rsidR="000A091F">
          <w:t xml:space="preserve"> </w:t>
        </w:r>
      </w:ins>
      <w:ins w:id="511" w:author="Kai Crockett" w:date="2025-04-13T08:22:00Z">
        <w:r w:rsidR="00D954D5">
          <w:t xml:space="preserve">some studies </w:t>
        </w:r>
      </w:ins>
      <w:ins w:id="512" w:author="Kai Crockett" w:date="2025-04-13T08:23:00Z">
        <w:r w:rsidR="00BB6BA0">
          <w:t>at the inter</w:t>
        </w:r>
      </w:ins>
      <w:ins w:id="513" w:author="Kai Crockett" w:date="2025-04-13T08:24:00Z">
        <w:r w:rsidR="00226E62">
          <w:t>national level were included to</w:t>
        </w:r>
      </w:ins>
      <w:ins w:id="514" w:author="Kai Crockett" w:date="2025-04-13T08:51:00Z">
        <w:r w:rsidR="00270F94">
          <w:t xml:space="preserve"> </w:t>
        </w:r>
      </w:ins>
      <w:ins w:id="515" w:author="Kai Crockett" w:date="2025-04-13T08:52:00Z">
        <w:r w:rsidR="00270F94">
          <w:t xml:space="preserve">gain insights from similar </w:t>
        </w:r>
        <w:r w:rsidR="0071760D">
          <w:t>countries o</w:t>
        </w:r>
      </w:ins>
      <w:ins w:id="516" w:author="Kai Crockett" w:date="2025-04-13T11:57:00Z">
        <w:r w:rsidR="0069766B">
          <w:t xml:space="preserve">r conduct </w:t>
        </w:r>
      </w:ins>
      <w:ins w:id="517" w:author="Kai Crockett" w:date="2025-04-13T08:52:00Z">
        <w:r w:rsidR="0071760D">
          <w:t>comparative analyses.</w:t>
        </w:r>
      </w:ins>
      <w:ins w:id="518" w:author="Kai Crockett" w:date="2025-04-13T08:55:00Z">
        <w:r w:rsidR="009E4657">
          <w:t xml:space="preserve"> </w:t>
        </w:r>
      </w:ins>
      <w:ins w:id="519" w:author="Kai Crockett" w:date="2025-04-13T11:45:00Z">
        <w:r w:rsidR="003F195D">
          <w:t>Exploring types of publications allowed</w:t>
        </w:r>
      </w:ins>
      <w:ins w:id="520" w:author="Kai Crockett" w:date="2025-04-13T11:46:00Z">
        <w:r w:rsidR="00D02660">
          <w:t xml:space="preserve"> us</w:t>
        </w:r>
      </w:ins>
      <w:ins w:id="521" w:author="Kai Crockett" w:date="2025-04-13T11:45:00Z">
        <w:r w:rsidR="003F195D">
          <w:t xml:space="preserve"> to </w:t>
        </w:r>
      </w:ins>
      <w:ins w:id="522" w:author="Kai Crockett" w:date="2025-04-13T11:46:00Z">
        <w:r w:rsidR="003F195D">
          <w:t>analyze wh</w:t>
        </w:r>
      </w:ins>
      <w:ins w:id="523" w:author="Kai Crockett" w:date="2025-04-13T11:47:00Z">
        <w:r w:rsidR="00DC31DE">
          <w:t>ich sectors, private, government or academic, were</w:t>
        </w:r>
      </w:ins>
      <w:ins w:id="524" w:author="Kai Crockett" w:date="2025-04-13T11:46:00Z">
        <w:r w:rsidR="003F195D">
          <w:t xml:space="preserve"> developing and implementing indicators and policies</w:t>
        </w:r>
        <w:r w:rsidR="00D02660">
          <w:t xml:space="preserve">. </w:t>
        </w:r>
      </w:ins>
      <w:ins w:id="525" w:author="Kai Crockett" w:date="2025-04-13T14:57:00Z">
        <w:r w:rsidR="00A42483">
          <w:t>Additionally</w:t>
        </w:r>
        <w:r w:rsidR="00E1502E">
          <w:t>,</w:t>
        </w:r>
        <w:r w:rsidR="00A42483">
          <w:t xml:space="preserve"> several papers</w:t>
        </w:r>
      </w:ins>
      <w:ins w:id="526" w:author="Kai Crockett" w:date="2025-04-13T14:59:00Z">
        <w:r w:rsidR="00E00A5E">
          <w:t xml:space="preserve">, </w:t>
        </w:r>
      </w:ins>
      <w:ins w:id="527" w:author="Kai Crockett" w:date="2025-04-13T14:58:00Z">
        <w:r w:rsidR="00E3689C">
          <w:t>p</w:t>
        </w:r>
      </w:ins>
      <w:ins w:id="528" w:author="Kai Crockett" w:date="2025-04-13T14:59:00Z">
        <w:r w:rsidR="00E3689C">
          <w:t>ublished more</w:t>
        </w:r>
      </w:ins>
      <w:ins w:id="529" w:author="Kai Crockett" w:date="2025-04-13T14:58:00Z">
        <w:r w:rsidR="00E3689C">
          <w:t xml:space="preserve"> than </w:t>
        </w:r>
      </w:ins>
      <w:ins w:id="530" w:author="Kai Crockett" w:date="2025-04-13T14:59:00Z">
        <w:r w:rsidR="00E00A5E">
          <w:t xml:space="preserve">five </w:t>
        </w:r>
      </w:ins>
      <w:ins w:id="531" w:author="Kai Crockett" w:date="2025-04-13T14:58:00Z">
        <w:r w:rsidR="00E3689C">
          <w:t>years</w:t>
        </w:r>
      </w:ins>
      <w:ins w:id="532" w:author="Kai Crockett" w:date="2025-04-13T14:59:00Z">
        <w:r w:rsidR="00E3689C">
          <w:t xml:space="preserve"> prior to 202</w:t>
        </w:r>
        <w:r w:rsidR="00E00A5E">
          <w:t xml:space="preserve">4, </w:t>
        </w:r>
      </w:ins>
      <w:ins w:id="533" w:author="Kai Crockett" w:date="2025-04-13T14:57:00Z">
        <w:r w:rsidR="00A42483">
          <w:t xml:space="preserve">were included </w:t>
        </w:r>
      </w:ins>
      <w:ins w:id="534" w:author="Kai Crockett" w:date="2025-04-13T14:59:00Z">
        <w:r w:rsidR="00E00A5E">
          <w:t xml:space="preserve">as they </w:t>
        </w:r>
        <w:r w:rsidR="00C445FE">
          <w:t>were</w:t>
        </w:r>
      </w:ins>
      <w:ins w:id="535" w:author="Kai Crockett" w:date="2025-04-13T15:00:00Z">
        <w:r w:rsidR="00C445FE">
          <w:t xml:space="preserve"> deemed seminal works</w:t>
        </w:r>
      </w:ins>
      <w:ins w:id="536" w:author="Kai Crockett" w:date="2025-04-13T15:01:00Z">
        <w:r w:rsidR="00794690">
          <w:t xml:space="preserve"> </w:t>
        </w:r>
      </w:ins>
      <w:ins w:id="537" w:author="Kai Crockett" w:date="2025-04-13T15:03:00Z">
        <w:r w:rsidR="007D5D30">
          <w:t>that guided the framework for developing our research questions.</w:t>
        </w:r>
      </w:ins>
    </w:p>
    <w:p w14:paraId="71366BF3" w14:textId="31DE7F69" w:rsidR="0069766B" w:rsidRDefault="0069766B" w:rsidP="00CB58C4">
      <w:pPr>
        <w:rPr>
          <w:ins w:id="538" w:author="Kai Crockett" w:date="2025-04-13T19:36:00Z"/>
        </w:rPr>
      </w:pPr>
    </w:p>
    <w:p w14:paraId="7375BBB3" w14:textId="217FE6FA" w:rsidR="002A461F" w:rsidRDefault="002A461F" w:rsidP="00CB58C4">
      <w:pPr>
        <w:rPr>
          <w:ins w:id="539" w:author="Kai Crockett" w:date="2025-04-13T19:36:00Z"/>
        </w:rPr>
      </w:pPr>
    </w:p>
    <w:p w14:paraId="42CCD9DD" w14:textId="77777777" w:rsidR="002A461F" w:rsidRDefault="002A461F" w:rsidP="00CB58C4">
      <w:pPr>
        <w:rPr>
          <w:ins w:id="540" w:author="Kai Crockett" w:date="2025-04-13T11:58:00Z"/>
        </w:rPr>
      </w:pPr>
    </w:p>
    <w:p w14:paraId="13D59732" w14:textId="63710720" w:rsidR="0069766B" w:rsidRPr="00CB58C4" w:rsidRDefault="0069766B" w:rsidP="00CB58C4">
      <w:pPr>
        <w:rPr>
          <w:ins w:id="541" w:author="Kai Crockett" w:date="2025-04-13T11:58:00Z"/>
        </w:rPr>
      </w:pPr>
      <w:ins w:id="542" w:author="Kai Crockett" w:date="2025-04-13T11:58:00Z">
        <w:r w:rsidRPr="00E3088C">
          <w:t xml:space="preserve">Table </w:t>
        </w:r>
        <w:r>
          <w:t>2</w:t>
        </w:r>
        <w:r w:rsidRPr="00E3088C">
          <w:t xml:space="preserve">. </w:t>
        </w:r>
        <w:r>
          <w:t>Inclusion Criteri</w:t>
        </w:r>
      </w:ins>
      <w:ins w:id="543" w:author="Kai Crockett" w:date="2025-04-13T11:59:00Z">
        <w:r>
          <w:t xml:space="preserve">a </w:t>
        </w:r>
        <w:r w:rsidR="00A44B9C">
          <w:t>Details</w:t>
        </w:r>
      </w:ins>
    </w:p>
    <w:bookmarkStart w:id="544" w:name="_MON_1804677910"/>
    <w:bookmarkEnd w:id="544"/>
    <w:p w14:paraId="69FF28BA" w14:textId="1C97EE05" w:rsidR="002A461F" w:rsidRDefault="00A84C2C">
      <w:pPr>
        <w:rPr>
          <w:ins w:id="545" w:author="Kai Crockett" w:date="2025-04-13T19:36:00Z"/>
        </w:rPr>
        <w:pPrChange w:id="546" w:author="Kai Crockett" w:date="2025-04-13T19:36:00Z">
          <w:pPr>
            <w:pStyle w:val="Heading2"/>
          </w:pPr>
        </w:pPrChange>
      </w:pPr>
      <w:ins w:id="547" w:author="Kai Crockett" w:date="2025-03-28T14:38:00Z">
        <w:r>
          <w:object w:dxaOrig="9024" w:dyaOrig="3789" w14:anchorId="7FC59564">
            <v:shape id="_x0000_i1026" type="#_x0000_t75" style="width:467.3pt;height:189.35pt" o:ole="">
              <v:imagedata r:id="rId17" o:title=""/>
            </v:shape>
            <o:OLEObject Type="Embed" ProgID="Excel.Sheet.12" ShapeID="_x0000_i1026" DrawAspect="Content" ObjectID="_1806094017" r:id="rId18"/>
          </w:object>
        </w:r>
      </w:ins>
    </w:p>
    <w:p w14:paraId="60D047E4" w14:textId="6648C0C8" w:rsidR="002A461F" w:rsidRDefault="002A461F" w:rsidP="00CB58C4">
      <w:pPr>
        <w:pStyle w:val="Heading2"/>
        <w:rPr>
          <w:ins w:id="548" w:author="Kai Crockett" w:date="2025-04-13T19:36:00Z"/>
        </w:rPr>
      </w:pPr>
    </w:p>
    <w:p w14:paraId="1018AB99" w14:textId="77777777" w:rsidR="002A461F" w:rsidRPr="002A461F" w:rsidRDefault="002A461F">
      <w:pPr>
        <w:rPr>
          <w:ins w:id="549" w:author="Kai Crockett" w:date="2025-04-13T19:36:00Z"/>
        </w:rPr>
        <w:pPrChange w:id="550" w:author="Kai Crockett" w:date="2025-04-13T19:36:00Z">
          <w:pPr>
            <w:pStyle w:val="Heading2"/>
          </w:pPr>
        </w:pPrChange>
      </w:pPr>
    </w:p>
    <w:p w14:paraId="2EB10B4D" w14:textId="38564636" w:rsidR="00F05A95" w:rsidRPr="003F2EB4" w:rsidRDefault="00F05A95" w:rsidP="00CB58C4">
      <w:pPr>
        <w:pStyle w:val="Heading2"/>
        <w:rPr>
          <w:ins w:id="551" w:author="Kai Crockett" w:date="2025-02-26T21:16:00Z"/>
          <w:rFonts w:asciiTheme="majorHAnsi" w:hAnsiTheme="majorHAnsi" w:cstheme="majorBidi"/>
          <w:sz w:val="28"/>
          <w:szCs w:val="28"/>
          <w:rPrChange w:id="552" w:author="Kai Crockett" w:date="2025-02-26T21:34:00Z">
            <w:rPr>
              <w:ins w:id="553" w:author="Kai Crockett" w:date="2025-02-26T21:16:00Z"/>
              <w:rFonts w:ascii="Roboto" w:hAnsi="Roboto"/>
              <w:color w:val="000000"/>
              <w:sz w:val="22"/>
              <w:szCs w:val="22"/>
            </w:rPr>
          </w:rPrChange>
        </w:rPr>
      </w:pPr>
      <w:ins w:id="554" w:author="Kai Crockett" w:date="2025-02-26T21:18:00Z">
        <w:r w:rsidRPr="003F2EB4">
          <w:t>Data Extraction</w:t>
        </w:r>
        <w:r w:rsidRPr="003F2EB4">
          <w:tab/>
        </w:r>
      </w:ins>
    </w:p>
    <w:p w14:paraId="196171D2" w14:textId="0298BC1F" w:rsidR="00931A11" w:rsidRPr="00BF7CA0" w:rsidDel="00AF36BB" w:rsidRDefault="00B739CF">
      <w:pPr>
        <w:pStyle w:val="NormalWeb"/>
        <w:rPr>
          <w:del w:id="555" w:author="Kai Crockett" w:date="2025-02-26T21:16:00Z"/>
        </w:rPr>
        <w:pPrChange w:id="556" w:author="Kai Crockett" w:date="2025-04-13T13:38:00Z">
          <w:pPr/>
        </w:pPrChange>
      </w:pPr>
      <w:del w:id="557" w:author="Kai Crockett" w:date="2025-02-26T21:16:00Z">
        <w:r w:rsidRPr="00BF7CA0" w:rsidDel="00AF36BB">
          <w:delText>We then</w:delText>
        </w:r>
        <w:r w:rsidR="00861FE7" w:rsidRPr="00BF7CA0" w:rsidDel="00AF36BB">
          <w:delText xml:space="preserve"> included and</w:delText>
        </w:r>
        <w:r w:rsidRPr="00BF7CA0" w:rsidDel="00AF36BB">
          <w:delText xml:space="preserve"> excluded papers based on</w:delText>
        </w:r>
        <w:r w:rsidR="009C4898" w:rsidRPr="00BF7CA0" w:rsidDel="00AF36BB">
          <w:delText xml:space="preserve"> these criteria</w:delText>
        </w:r>
        <w:r w:rsidR="006F3AE2" w:rsidRPr="00BF7CA0" w:rsidDel="00AF36BB">
          <w:delText>:</w:delText>
        </w:r>
      </w:del>
    </w:p>
    <w:p w14:paraId="57E89856" w14:textId="0BFB2F17" w:rsidR="006F3AE2" w:rsidRPr="00BF7CA0" w:rsidDel="00AF36BB" w:rsidRDefault="006F3AE2">
      <w:pPr>
        <w:pStyle w:val="NormalWeb"/>
        <w:rPr>
          <w:del w:id="558" w:author="Kai Crockett" w:date="2025-02-26T21:16:00Z"/>
          <w:rPrChange w:id="559" w:author="Kai Crockett" w:date="2025-02-26T21:32:00Z">
            <w:rPr>
              <w:del w:id="560" w:author="Kai Crockett" w:date="2025-02-26T21:16:00Z"/>
              <w:color w:val="000000"/>
              <w:sz w:val="22"/>
              <w:szCs w:val="22"/>
            </w:rPr>
          </w:rPrChange>
        </w:rPr>
        <w:pPrChange w:id="561" w:author="Kai Crockett" w:date="2025-04-13T13:38:00Z">
          <w:pPr>
            <w:pStyle w:val="NormalWeb"/>
            <w:numPr>
              <w:numId w:val="11"/>
            </w:numPr>
            <w:tabs>
              <w:tab w:val="num" w:pos="720"/>
            </w:tabs>
            <w:spacing w:before="0" w:beforeAutospacing="0" w:after="0" w:afterAutospacing="0"/>
            <w:ind w:left="720" w:hanging="360"/>
            <w:textAlignment w:val="baseline"/>
          </w:pPr>
        </w:pPrChange>
      </w:pPr>
      <w:del w:id="562" w:author="Kai Crockett" w:date="2025-02-26T21:16:00Z">
        <w:r w:rsidRPr="00BF7CA0" w:rsidDel="00AF36BB">
          <w:rPr>
            <w:rPrChange w:id="563" w:author="Kai Crockett" w:date="2025-02-26T21:32:00Z">
              <w:rPr>
                <w:color w:val="000000"/>
                <w:sz w:val="22"/>
                <w:szCs w:val="22"/>
              </w:rPr>
            </w:rPrChange>
          </w:rPr>
          <w:delText xml:space="preserve">Publications from the </w:delText>
        </w:r>
        <w:r w:rsidRPr="00BF7CA0" w:rsidDel="00AF36BB">
          <w:rPr>
            <w:b/>
            <w:bCs/>
            <w:rPrChange w:id="564" w:author="Kai Crockett" w:date="2025-02-26T21:32:00Z">
              <w:rPr>
                <w:b/>
                <w:bCs/>
                <w:color w:val="000000"/>
                <w:sz w:val="22"/>
                <w:szCs w:val="22"/>
              </w:rPr>
            </w:rPrChange>
          </w:rPr>
          <w:delText>past 5 years</w:delText>
        </w:r>
      </w:del>
    </w:p>
    <w:p w14:paraId="1129002C" w14:textId="3D305F1E" w:rsidR="006F3AE2" w:rsidRPr="00BF7CA0" w:rsidDel="00AF36BB" w:rsidRDefault="006F3AE2">
      <w:pPr>
        <w:pStyle w:val="NormalWeb"/>
        <w:rPr>
          <w:del w:id="565" w:author="Kai Crockett" w:date="2025-02-26T21:16:00Z"/>
          <w:rPrChange w:id="566" w:author="Kai Crockett" w:date="2025-02-26T21:32:00Z">
            <w:rPr>
              <w:del w:id="567" w:author="Kai Crockett" w:date="2025-02-26T21:16:00Z"/>
              <w:b/>
              <w:bCs/>
              <w:color w:val="000000"/>
              <w:sz w:val="22"/>
              <w:szCs w:val="22"/>
            </w:rPr>
          </w:rPrChange>
        </w:rPr>
        <w:pPrChange w:id="568" w:author="Kai Crockett" w:date="2025-04-13T13:38:00Z">
          <w:pPr>
            <w:pStyle w:val="NormalWeb"/>
            <w:numPr>
              <w:numId w:val="11"/>
            </w:numPr>
            <w:tabs>
              <w:tab w:val="num" w:pos="720"/>
            </w:tabs>
            <w:spacing w:before="0" w:beforeAutospacing="0" w:after="0" w:afterAutospacing="0"/>
            <w:ind w:left="720" w:hanging="360"/>
            <w:textAlignment w:val="baseline"/>
          </w:pPr>
        </w:pPrChange>
      </w:pPr>
      <w:del w:id="569" w:author="Kai Crockett" w:date="2025-02-26T21:16:00Z">
        <w:r w:rsidRPr="00BF7CA0" w:rsidDel="00AF36BB">
          <w:rPr>
            <w:rPrChange w:id="570" w:author="Kai Crockett" w:date="2025-02-26T21:32:00Z">
              <w:rPr>
                <w:b/>
                <w:bCs/>
                <w:color w:val="000000"/>
                <w:sz w:val="22"/>
                <w:szCs w:val="22"/>
              </w:rPr>
            </w:rPrChange>
          </w:rPr>
          <w:delText>English</w:delText>
        </w:r>
      </w:del>
    </w:p>
    <w:p w14:paraId="6CF86528" w14:textId="72B67238" w:rsidR="006F3AE2" w:rsidRPr="00BF7CA0" w:rsidDel="00AF36BB" w:rsidRDefault="006F3AE2">
      <w:pPr>
        <w:pStyle w:val="NormalWeb"/>
        <w:rPr>
          <w:del w:id="571" w:author="Kai Crockett" w:date="2025-02-26T21:16:00Z"/>
          <w:rPrChange w:id="572" w:author="Kai Crockett" w:date="2025-02-26T21:32:00Z">
            <w:rPr>
              <w:del w:id="573" w:author="Kai Crockett" w:date="2025-02-26T21:16:00Z"/>
              <w:color w:val="000000"/>
              <w:sz w:val="22"/>
              <w:szCs w:val="22"/>
            </w:rPr>
          </w:rPrChange>
        </w:rPr>
        <w:pPrChange w:id="574" w:author="Kai Crockett" w:date="2025-04-13T13:38:00Z">
          <w:pPr>
            <w:pStyle w:val="NormalWeb"/>
            <w:numPr>
              <w:numId w:val="11"/>
            </w:numPr>
            <w:tabs>
              <w:tab w:val="num" w:pos="720"/>
            </w:tabs>
            <w:spacing w:before="0" w:beforeAutospacing="0" w:after="0" w:afterAutospacing="0"/>
            <w:ind w:left="720" w:hanging="360"/>
            <w:textAlignment w:val="baseline"/>
          </w:pPr>
        </w:pPrChange>
      </w:pPr>
      <w:del w:id="575" w:author="Kai Crockett" w:date="2025-02-26T21:16:00Z">
        <w:r w:rsidRPr="00BF7CA0" w:rsidDel="00AF36BB">
          <w:rPr>
            <w:rPrChange w:id="576" w:author="Kai Crockett" w:date="2025-02-26T21:32:00Z">
              <w:rPr>
                <w:color w:val="000000"/>
                <w:sz w:val="22"/>
                <w:szCs w:val="22"/>
              </w:rPr>
            </w:rPrChange>
          </w:rPr>
          <w:delText>Geographic scope: </w:delText>
        </w:r>
      </w:del>
    </w:p>
    <w:p w14:paraId="104DB32F" w14:textId="762F005F" w:rsidR="006F3AE2" w:rsidRPr="00BF7CA0" w:rsidDel="00AF36BB" w:rsidRDefault="006F3AE2">
      <w:pPr>
        <w:pStyle w:val="NormalWeb"/>
        <w:rPr>
          <w:del w:id="577" w:author="Kai Crockett" w:date="2025-02-26T21:16:00Z"/>
          <w:rPrChange w:id="578" w:author="Kai Crockett" w:date="2025-02-26T21:32:00Z">
            <w:rPr>
              <w:del w:id="579" w:author="Kai Crockett" w:date="2025-02-26T21:16:00Z"/>
              <w:b/>
              <w:bCs/>
              <w:color w:val="000000"/>
              <w:sz w:val="22"/>
              <w:szCs w:val="22"/>
            </w:rPr>
          </w:rPrChange>
        </w:rPr>
        <w:pPrChange w:id="580" w:author="Kai Crockett" w:date="2025-04-13T13:38:00Z">
          <w:pPr>
            <w:pStyle w:val="NormalWeb"/>
            <w:numPr>
              <w:ilvl w:val="1"/>
              <w:numId w:val="12"/>
            </w:numPr>
            <w:tabs>
              <w:tab w:val="num" w:pos="1440"/>
            </w:tabs>
            <w:spacing w:before="0" w:beforeAutospacing="0" w:after="0" w:afterAutospacing="0"/>
            <w:ind w:left="1440" w:hanging="360"/>
            <w:textAlignment w:val="baseline"/>
          </w:pPr>
        </w:pPrChange>
      </w:pPr>
      <w:del w:id="581" w:author="Kai Crockett" w:date="2025-02-26T21:16:00Z">
        <w:r w:rsidRPr="00BF7CA0" w:rsidDel="00AF36BB">
          <w:rPr>
            <w:rPrChange w:id="582" w:author="Kai Crockett" w:date="2025-02-26T21:32:00Z">
              <w:rPr>
                <w:b/>
                <w:bCs/>
                <w:color w:val="000000"/>
                <w:sz w:val="22"/>
                <w:szCs w:val="22"/>
              </w:rPr>
            </w:rPrChange>
          </w:rPr>
          <w:delText>Primary Focus: United States</w:delText>
        </w:r>
      </w:del>
    </w:p>
    <w:p w14:paraId="0FDFCB19" w14:textId="3665E8FD" w:rsidR="006F3AE2" w:rsidRPr="00BF7CA0" w:rsidDel="00AF36BB" w:rsidRDefault="006F3AE2">
      <w:pPr>
        <w:pStyle w:val="NormalWeb"/>
        <w:rPr>
          <w:del w:id="583" w:author="Kai Crockett" w:date="2025-02-26T21:16:00Z"/>
          <w:rPrChange w:id="584" w:author="Kai Crockett" w:date="2025-02-26T21:32:00Z">
            <w:rPr>
              <w:del w:id="585" w:author="Kai Crockett" w:date="2025-02-26T21:16:00Z"/>
              <w:color w:val="000000"/>
              <w:sz w:val="22"/>
              <w:szCs w:val="22"/>
            </w:rPr>
          </w:rPrChange>
        </w:rPr>
        <w:pPrChange w:id="586" w:author="Kai Crockett" w:date="2025-04-13T13:38:00Z">
          <w:pPr>
            <w:pStyle w:val="NormalWeb"/>
            <w:numPr>
              <w:ilvl w:val="1"/>
              <w:numId w:val="12"/>
            </w:numPr>
            <w:tabs>
              <w:tab w:val="num" w:pos="1440"/>
            </w:tabs>
            <w:spacing w:before="0" w:beforeAutospacing="0" w:after="0" w:afterAutospacing="0"/>
            <w:ind w:left="1440" w:hanging="360"/>
            <w:textAlignment w:val="baseline"/>
          </w:pPr>
        </w:pPrChange>
      </w:pPr>
      <w:del w:id="587" w:author="Kai Crockett" w:date="2025-02-26T21:16:00Z">
        <w:r w:rsidRPr="00BF7CA0" w:rsidDel="00AF36BB">
          <w:rPr>
            <w:rPrChange w:id="588" w:author="Kai Crockett" w:date="2025-02-26T21:32:00Z">
              <w:rPr>
                <w:color w:val="000000"/>
                <w:sz w:val="22"/>
                <w:szCs w:val="22"/>
              </w:rPr>
            </w:rPrChange>
          </w:rPr>
          <w:delText>Secondary Focus: International studies that offer valuable insights or comparative analyses</w:delText>
        </w:r>
      </w:del>
    </w:p>
    <w:p w14:paraId="554C45D7" w14:textId="35B63605" w:rsidR="006F3AE2" w:rsidRPr="00BF7CA0" w:rsidDel="00AF36BB" w:rsidRDefault="006F3AE2">
      <w:pPr>
        <w:pStyle w:val="NormalWeb"/>
        <w:rPr>
          <w:del w:id="589" w:author="Kai Crockett" w:date="2025-02-26T21:16:00Z"/>
          <w:rPrChange w:id="590" w:author="Kai Crockett" w:date="2025-02-26T21:32:00Z">
            <w:rPr>
              <w:del w:id="591" w:author="Kai Crockett" w:date="2025-02-26T21:16:00Z"/>
              <w:color w:val="000000"/>
              <w:sz w:val="22"/>
              <w:szCs w:val="22"/>
            </w:rPr>
          </w:rPrChange>
        </w:rPr>
        <w:pPrChange w:id="592" w:author="Kai Crockett" w:date="2025-04-13T13:38:00Z">
          <w:pPr>
            <w:pStyle w:val="NormalWeb"/>
            <w:numPr>
              <w:numId w:val="12"/>
            </w:numPr>
            <w:tabs>
              <w:tab w:val="num" w:pos="720"/>
            </w:tabs>
            <w:spacing w:before="0" w:beforeAutospacing="0" w:after="0" w:afterAutospacing="0"/>
            <w:ind w:left="720" w:hanging="360"/>
            <w:textAlignment w:val="baseline"/>
          </w:pPr>
        </w:pPrChange>
      </w:pPr>
      <w:del w:id="593" w:author="Kai Crockett" w:date="2025-02-26T21:16:00Z">
        <w:r w:rsidRPr="00BF7CA0" w:rsidDel="00AF36BB">
          <w:rPr>
            <w:rPrChange w:id="594" w:author="Kai Crockett" w:date="2025-02-26T21:32:00Z">
              <w:rPr>
                <w:color w:val="000000"/>
                <w:sz w:val="22"/>
                <w:szCs w:val="22"/>
              </w:rPr>
            </w:rPrChange>
          </w:rPr>
          <w:delText>Relevance to Health Departments</w:delText>
        </w:r>
      </w:del>
    </w:p>
    <w:p w14:paraId="257BFBFA" w14:textId="2A4321A1" w:rsidR="006F3AE2" w:rsidRPr="00BF7CA0" w:rsidDel="00AF36BB" w:rsidRDefault="006F3AE2">
      <w:pPr>
        <w:pStyle w:val="NormalWeb"/>
        <w:rPr>
          <w:del w:id="595" w:author="Kai Crockett" w:date="2025-02-26T21:16:00Z"/>
          <w:rPrChange w:id="596" w:author="Kai Crockett" w:date="2025-02-26T21:32:00Z">
            <w:rPr>
              <w:del w:id="597" w:author="Kai Crockett" w:date="2025-02-26T21:16:00Z"/>
              <w:color w:val="000000"/>
              <w:sz w:val="22"/>
              <w:szCs w:val="22"/>
            </w:rPr>
          </w:rPrChange>
        </w:rPr>
        <w:pPrChange w:id="598" w:author="Kai Crockett" w:date="2025-04-13T13:38:00Z">
          <w:pPr>
            <w:pStyle w:val="NormalWeb"/>
            <w:numPr>
              <w:numId w:val="12"/>
            </w:numPr>
            <w:tabs>
              <w:tab w:val="num" w:pos="720"/>
            </w:tabs>
            <w:spacing w:before="0" w:beforeAutospacing="0" w:after="0" w:afterAutospacing="0"/>
            <w:ind w:left="720" w:hanging="360"/>
            <w:textAlignment w:val="baseline"/>
          </w:pPr>
        </w:pPrChange>
      </w:pPr>
      <w:del w:id="599" w:author="Kai Crockett" w:date="2025-02-26T21:16:00Z">
        <w:r w:rsidRPr="00BF7CA0" w:rsidDel="00AF36BB">
          <w:rPr>
            <w:rPrChange w:id="600" w:author="Kai Crockett" w:date="2025-02-26T21:32:00Z">
              <w:rPr>
                <w:color w:val="000000"/>
                <w:sz w:val="22"/>
                <w:szCs w:val="22"/>
              </w:rPr>
            </w:rPrChange>
          </w:rPr>
          <w:delText>Presence of Metrics</w:delText>
        </w:r>
      </w:del>
    </w:p>
    <w:p w14:paraId="1AD01ADC" w14:textId="407CC77F" w:rsidR="000B71C3" w:rsidDel="002A461F" w:rsidRDefault="000F5ECA" w:rsidP="00CB58C4">
      <w:pPr>
        <w:pStyle w:val="NormalWeb"/>
        <w:rPr>
          <w:del w:id="601" w:author="Kai Crockett" w:date="2025-04-13T11:45:00Z"/>
        </w:rPr>
      </w:pPr>
      <w:r w:rsidRPr="00BF7CA0">
        <w:t xml:space="preserve">After screening we </w:t>
      </w:r>
      <w:r w:rsidR="00865F14" w:rsidRPr="00BF7CA0">
        <w:t>began</w:t>
      </w:r>
      <w:r w:rsidRPr="00BF7CA0">
        <w:t xml:space="preserve"> data extraction </w:t>
      </w:r>
      <w:r w:rsidR="00865F14" w:rsidRPr="00BF7CA0">
        <w:t>on the remaining 250 studies</w:t>
      </w:r>
      <w:r w:rsidRPr="00BF7CA0">
        <w:t>.</w:t>
      </w:r>
      <w:r w:rsidR="000B71C3" w:rsidRPr="00BF7CA0">
        <w:t xml:space="preserve"> </w:t>
      </w:r>
      <w:del w:id="602" w:author="Megan Weil Latshaw" w:date="2025-02-05T15:27:00Z">
        <w:r w:rsidR="00903B63" w:rsidRPr="00BF7CA0">
          <w:delText>Study methods</w:delText>
        </w:r>
        <w:r w:rsidR="00903B63" w:rsidRPr="00BF7CA0">
          <w:br/>
          <w:delText>Many studies used mixed methods, qualitative and quantitative data, surveillance, and monitoring systems</w:delText>
        </w:r>
      </w:del>
      <w:del w:id="603" w:author="Kai Crockett" w:date="2025-04-13T11:50:00Z">
        <w:r w:rsidR="00A36F20" w:rsidRPr="00BF7CA0" w:rsidDel="00467D63">
          <w:delText>Examining how t</w:delText>
        </w:r>
      </w:del>
      <w:del w:id="604" w:author="Kai Crockett" w:date="2025-04-13T12:00:00Z">
        <w:r w:rsidR="00A36F20" w:rsidRPr="00BF7CA0" w:rsidDel="00A44B9C">
          <w:delText xml:space="preserve">he study characteristics </w:delText>
        </w:r>
      </w:del>
      <w:ins w:id="605" w:author="Kai Crockett" w:date="2025-04-13T12:00:00Z">
        <w:r w:rsidR="00A44B9C">
          <w:t>Collecting data on the study characteristics allowed</w:t>
        </w:r>
        <w:r w:rsidR="000111BD">
          <w:t xml:space="preserve"> us to examine</w:t>
        </w:r>
      </w:ins>
      <w:ins w:id="606" w:author="Kai Crockett" w:date="2025-04-13T12:02:00Z">
        <w:r w:rsidR="00CA08D7">
          <w:t>, the climate hazards</w:t>
        </w:r>
      </w:ins>
      <w:ins w:id="607" w:author="Kai Crockett" w:date="2025-04-13T12:04:00Z">
        <w:r w:rsidR="009B1F0B">
          <w:t xml:space="preserve"> and</w:t>
        </w:r>
      </w:ins>
      <w:ins w:id="608" w:author="Kai Crockett" w:date="2025-04-13T12:03:00Z">
        <w:r w:rsidR="009B1F0B">
          <w:t xml:space="preserve"> mental health impacts where </w:t>
        </w:r>
      </w:ins>
      <w:ins w:id="609" w:author="Kai Crockett" w:date="2025-04-13T12:02:00Z">
        <w:r w:rsidR="00CA08D7">
          <w:t xml:space="preserve">that were being monitored, the </w:t>
        </w:r>
      </w:ins>
      <w:ins w:id="610" w:author="Kai Crockett" w:date="2025-04-13T13:34:00Z">
        <w:r w:rsidR="001F4CA8">
          <w:t>types of</w:t>
        </w:r>
      </w:ins>
      <w:ins w:id="611" w:author="Kai Crockett" w:date="2025-04-13T12:03:00Z">
        <w:r w:rsidR="00F21C14">
          <w:t xml:space="preserve"> metrics being used, </w:t>
        </w:r>
      </w:ins>
      <w:ins w:id="612" w:author="Kai Crockett" w:date="2025-04-13T12:04:00Z">
        <w:r w:rsidR="009B1F0B">
          <w:t xml:space="preserve">the level of policy interventions </w:t>
        </w:r>
        <w:r w:rsidR="00C81A2F">
          <w:t>analyzed</w:t>
        </w:r>
      </w:ins>
      <w:ins w:id="613" w:author="Kai Crockett" w:date="2025-04-13T12:24:00Z">
        <w:r w:rsidR="00D248E0">
          <w:t xml:space="preserve">. we can </w:t>
        </w:r>
        <w:r w:rsidR="00F64C2F">
          <w:t xml:space="preserve">understand what research is needed to </w:t>
        </w:r>
      </w:ins>
      <w:ins w:id="614" w:author="Kai Crockett" w:date="2025-04-13T12:22:00Z">
        <w:r w:rsidR="00C53332">
          <w:t>develop more appropriate</w:t>
        </w:r>
      </w:ins>
      <w:ins w:id="615" w:author="Kai Crockett" w:date="2025-04-13T12:23:00Z">
        <w:r w:rsidR="008D14CD">
          <w:t xml:space="preserve"> and</w:t>
        </w:r>
      </w:ins>
      <w:ins w:id="616" w:author="Kai Crockett" w:date="2025-04-13T12:22:00Z">
        <w:r w:rsidR="00C53332">
          <w:t xml:space="preserve"> feasible</w:t>
        </w:r>
      </w:ins>
      <w:ins w:id="617" w:author="Kai Crockett" w:date="2025-04-13T12:23:00Z">
        <w:r w:rsidR="001C3F2E">
          <w:t>,</w:t>
        </w:r>
        <w:r w:rsidR="008D14CD">
          <w:t xml:space="preserve"> </w:t>
        </w:r>
      </w:ins>
      <w:ins w:id="618" w:author="Kai Crockett" w:date="2025-04-13T12:22:00Z">
        <w:r w:rsidR="00C53332">
          <w:t>indicators</w:t>
        </w:r>
        <w:r w:rsidR="001C3F2E">
          <w:t>, policies,</w:t>
        </w:r>
      </w:ins>
      <w:ins w:id="619" w:author="Kai Crockett" w:date="2025-04-13T12:23:00Z">
        <w:r w:rsidR="001C3F2E">
          <w:t xml:space="preserve"> interventions</w:t>
        </w:r>
      </w:ins>
      <w:ins w:id="620" w:author="Kai Crockett" w:date="2025-04-13T12:22:00Z">
        <w:r w:rsidR="001C3F2E">
          <w:t xml:space="preserve"> a</w:t>
        </w:r>
      </w:ins>
      <w:ins w:id="621" w:author="Kai Crockett" w:date="2025-04-13T12:23:00Z">
        <w:r w:rsidR="001C3F2E">
          <w:t>nd adaptation approaches</w:t>
        </w:r>
      </w:ins>
      <w:ins w:id="622" w:author="Kai Crockett" w:date="2025-04-13T12:25:00Z">
        <w:r w:rsidR="000B5885">
          <w:t>, for specific disasters</w:t>
        </w:r>
        <w:r w:rsidR="00C06C7A">
          <w:t xml:space="preserve">, conditions </w:t>
        </w:r>
        <w:r w:rsidR="000B5885">
          <w:t xml:space="preserve">and local </w:t>
        </w:r>
        <w:r w:rsidR="009529D7">
          <w:t xml:space="preserve">economic, cultural and political </w:t>
        </w:r>
        <w:r w:rsidR="000B5885">
          <w:t>contexts.</w:t>
        </w:r>
      </w:ins>
      <w:del w:id="623" w:author="Kai Crockett" w:date="2025-04-13T12:00:00Z">
        <w:r w:rsidR="00A36F20" w:rsidRPr="00BF7CA0" w:rsidDel="00A44B9C">
          <w:delText>and key findings</w:delText>
        </w:r>
      </w:del>
      <w:del w:id="624" w:author="Kai Crockett" w:date="2025-04-13T11:50:00Z">
        <w:r w:rsidR="00A36F20" w:rsidRPr="00BF7CA0" w:rsidDel="008C5905">
          <w:delText xml:space="preserve"> helped inform a general surveillance framework for US Health Departments to use </w:delText>
        </w:r>
        <w:r w:rsidR="00050316" w:rsidRPr="00BF7CA0" w:rsidDel="008C5905">
          <w:delText xml:space="preserve">to guide their deployment of measures to better capture climate-related mental health </w:delText>
        </w:r>
        <w:r w:rsidR="009C3AF8" w:rsidRPr="00BF7CA0" w:rsidDel="008C5905">
          <w:delText>impacts</w:delText>
        </w:r>
      </w:del>
      <w:del w:id="625" w:author="Kai Crockett" w:date="2025-04-13T11:45:00Z">
        <w:r w:rsidR="009C3AF8" w:rsidRPr="00BF7CA0" w:rsidDel="003F195D">
          <w:delText>.</w:delText>
        </w:r>
      </w:del>
    </w:p>
    <w:p w14:paraId="0DFE3705" w14:textId="1D4A4C22" w:rsidR="002A461F" w:rsidRDefault="002A461F" w:rsidP="00CB58C4">
      <w:pPr>
        <w:pStyle w:val="NormalWeb"/>
        <w:rPr>
          <w:ins w:id="626" w:author="Kai Crockett" w:date="2025-04-13T19:36:00Z"/>
        </w:rPr>
      </w:pPr>
    </w:p>
    <w:p w14:paraId="46576607" w14:textId="77777777" w:rsidR="002A461F" w:rsidRDefault="002A461F" w:rsidP="00CB58C4">
      <w:pPr>
        <w:pStyle w:val="NormalWeb"/>
        <w:rPr>
          <w:ins w:id="627" w:author="Kai Crockett" w:date="2025-04-13T19:36:00Z"/>
        </w:rPr>
      </w:pPr>
    </w:p>
    <w:p w14:paraId="28D5D2D6" w14:textId="77777777" w:rsidR="002A461F" w:rsidRDefault="002A461F" w:rsidP="00CB58C4">
      <w:pPr>
        <w:pStyle w:val="NormalWeb"/>
        <w:rPr>
          <w:ins w:id="628" w:author="Kai Crockett" w:date="2025-04-13T19:35:00Z"/>
        </w:rPr>
      </w:pPr>
    </w:p>
    <w:p w14:paraId="36799C38" w14:textId="2AA7DFE4" w:rsidR="00282259" w:rsidRPr="002A461F" w:rsidRDefault="00282259" w:rsidP="00CB58C4">
      <w:pPr>
        <w:pStyle w:val="NormalWeb"/>
        <w:rPr>
          <w:ins w:id="629" w:author="Kai Crockett" w:date="2025-02-26T21:20:00Z"/>
        </w:rPr>
      </w:pPr>
      <w:ins w:id="630" w:author="Kai Crockett" w:date="2025-04-13T19:35:00Z">
        <w:r w:rsidRPr="002A461F">
          <w:rPr>
            <w:rPrChange w:id="631" w:author="Kai Crockett" w:date="2025-04-13T19:36:00Z">
              <w:rPr>
                <w:b/>
                <w:bCs/>
              </w:rPr>
            </w:rPrChange>
          </w:rPr>
          <w:lastRenderedPageBreak/>
          <w:t>Table 3. Data</w:t>
        </w:r>
      </w:ins>
      <w:ins w:id="632" w:author="Kai Crockett" w:date="2025-04-13T19:36:00Z">
        <w:r w:rsidR="002A461F" w:rsidRPr="002A461F">
          <w:rPr>
            <w:rPrChange w:id="633" w:author="Kai Crockett" w:date="2025-04-13T19:36:00Z">
              <w:rPr>
                <w:b/>
                <w:bCs/>
              </w:rPr>
            </w:rPrChange>
          </w:rPr>
          <w:t xml:space="preserve"> Extraction</w:t>
        </w:r>
      </w:ins>
      <w:ins w:id="634" w:author="Kai Crockett" w:date="2025-04-13T19:35:00Z">
        <w:r w:rsidRPr="002A461F">
          <w:rPr>
            <w:rPrChange w:id="635" w:author="Kai Crockett" w:date="2025-04-13T19:36:00Z">
              <w:rPr>
                <w:b/>
                <w:bCs/>
              </w:rPr>
            </w:rPrChange>
          </w:rPr>
          <w:t xml:space="preserve"> Details</w:t>
        </w:r>
      </w:ins>
    </w:p>
    <w:bookmarkStart w:id="636" w:name="_MON_1804679251"/>
    <w:bookmarkEnd w:id="636"/>
    <w:p w14:paraId="578E7DC0" w14:textId="01017789" w:rsidR="003E6C69" w:rsidDel="009B4187" w:rsidRDefault="001322DB">
      <w:pPr>
        <w:pStyle w:val="NormalWeb"/>
        <w:rPr>
          <w:del w:id="637" w:author="Megan Weil Latshaw" w:date="2025-02-05T15:27:00Z"/>
          <w:rFonts w:ascii="Aptos" w:hAnsi="Aptos"/>
          <w:b/>
          <w:bCs/>
          <w:color w:val="000000"/>
          <w:sz w:val="22"/>
          <w:szCs w:val="22"/>
        </w:rPr>
      </w:pPr>
      <w:ins w:id="638" w:author="Kai Crockett" w:date="2025-03-28T14:59:00Z">
        <w:r>
          <w:object w:dxaOrig="9811" w:dyaOrig="4949" w14:anchorId="00AC3740">
            <v:shape id="_x0000_i1027" type="#_x0000_t75" style="width:491.05pt;height:247.7pt" o:ole="">
              <v:imagedata r:id="rId19" o:title=""/>
            </v:shape>
            <o:OLEObject Type="Embed" ProgID="Excel.Sheet.12" ShapeID="_x0000_i1027" DrawAspect="Content" ObjectID="_1806094018" r:id="rId20"/>
          </w:object>
        </w:r>
      </w:ins>
      <w:del w:id="639" w:author="Megan Weil Latshaw" w:date="2025-02-05T15:27:00Z">
        <w:r w:rsidR="003E6C69" w:rsidRPr="009B4187">
          <w:delText>-Self-report surveys</w:delText>
        </w:r>
      </w:del>
    </w:p>
    <w:p w14:paraId="24294A4A" w14:textId="4F69114A" w:rsidR="003E6C69" w:rsidRPr="00BF7CA0" w:rsidRDefault="003E6C69">
      <w:pPr>
        <w:pStyle w:val="NormalWeb"/>
        <w:rPr>
          <w:del w:id="640" w:author="Megan Weil Latshaw" w:date="2025-02-05T15:27:00Z"/>
        </w:rPr>
      </w:pPr>
      <w:del w:id="641" w:author="Megan Weil Latshaw" w:date="2025-02-05T15:27:00Z">
        <w:r w:rsidRPr="00BF7CA0">
          <w:delText>-Hospital Records</w:delText>
        </w:r>
      </w:del>
    </w:p>
    <w:p w14:paraId="0CC9254B" w14:textId="674B4FE2" w:rsidR="003E6C69" w:rsidRPr="00BF7CA0" w:rsidRDefault="003E6C69">
      <w:pPr>
        <w:pStyle w:val="NormalWeb"/>
        <w:rPr>
          <w:del w:id="642" w:author="Megan Weil Latshaw" w:date="2025-02-05T15:27:00Z"/>
        </w:rPr>
      </w:pPr>
      <w:del w:id="643" w:author="Megan Weil Latshaw" w:date="2025-02-05T15:27:00Z">
        <w:r w:rsidRPr="00BF7CA0">
          <w:delText>-</w:delText>
        </w:r>
        <w:r w:rsidR="00802213" w:rsidRPr="00BF7CA0">
          <w:delText xml:space="preserve">Community level </w:delText>
        </w:r>
        <w:r w:rsidR="008E4B32" w:rsidRPr="00BF7CA0">
          <w:delText>assessment</w:delText>
        </w:r>
      </w:del>
    </w:p>
    <w:p w14:paraId="5345718A" w14:textId="2A1C8C2F" w:rsidR="008E4B32" w:rsidRPr="00BF7CA0" w:rsidRDefault="008E4B32">
      <w:pPr>
        <w:pStyle w:val="NormalWeb"/>
        <w:rPr>
          <w:del w:id="644" w:author="Megan Weil Latshaw" w:date="2025-02-05T15:27:00Z"/>
        </w:rPr>
      </w:pPr>
      <w:del w:id="645" w:author="Megan Weil Latshaw" w:date="2025-02-05T15:27:00Z">
        <w:r w:rsidRPr="00BF7CA0">
          <w:delText>-modeling</w:delText>
        </w:r>
      </w:del>
    </w:p>
    <w:p w14:paraId="243AAD22" w14:textId="6057A73C" w:rsidR="000673ED" w:rsidRPr="00BF7CA0" w:rsidRDefault="000673ED">
      <w:pPr>
        <w:pStyle w:val="NormalWeb"/>
        <w:rPr>
          <w:del w:id="646" w:author="Megan Weil Latshaw" w:date="2025-02-05T15:27:00Z"/>
        </w:rPr>
      </w:pPr>
      <w:del w:id="647" w:author="Megan Weil Latshaw" w:date="2025-02-05T15:27:00Z">
        <w:r w:rsidRPr="00BF7CA0">
          <w:delText>-region?</w:delText>
        </w:r>
      </w:del>
    </w:p>
    <w:p w14:paraId="1A9F7E35" w14:textId="77777777" w:rsidR="00903B63" w:rsidRPr="00BF7CA0" w:rsidDel="002A461F" w:rsidRDefault="00903B63" w:rsidP="00CB58C4">
      <w:pPr>
        <w:pStyle w:val="NormalWeb"/>
        <w:rPr>
          <w:del w:id="648" w:author="Kai Crockett" w:date="2025-04-13T19:37:00Z"/>
        </w:rPr>
      </w:pPr>
    </w:p>
    <w:p w14:paraId="199FD56D" w14:textId="7A95D115" w:rsidR="002A461F" w:rsidRDefault="002A461F" w:rsidP="002A461F">
      <w:pPr>
        <w:pStyle w:val="Heading1"/>
        <w:rPr>
          <w:ins w:id="649" w:author="Kai Crockett" w:date="2025-04-13T19:37:00Z"/>
        </w:rPr>
      </w:pPr>
    </w:p>
    <w:p w14:paraId="3969263C" w14:textId="77777777" w:rsidR="00217467" w:rsidRPr="002A461F" w:rsidRDefault="00217467">
      <w:pPr>
        <w:rPr>
          <w:ins w:id="650" w:author="Kai Crockett" w:date="2025-04-13T19:37:00Z"/>
        </w:rPr>
        <w:pPrChange w:id="651" w:author="Kai Crockett" w:date="2025-04-13T19:37:00Z">
          <w:pPr>
            <w:pStyle w:val="Heading1"/>
          </w:pPr>
        </w:pPrChange>
      </w:pPr>
    </w:p>
    <w:p w14:paraId="169BA4C5" w14:textId="01E71867" w:rsidR="001F4CA8" w:rsidRPr="001F4CA8" w:rsidRDefault="00252041">
      <w:pPr>
        <w:pStyle w:val="Heading1"/>
        <w:rPr>
          <w:ins w:id="652" w:author="Kai Crockett" w:date="2025-04-08T10:56:00Z"/>
        </w:rPr>
        <w:pPrChange w:id="653" w:author="Kai Crockett" w:date="2025-04-13T19:37:00Z">
          <w:pPr/>
        </w:pPrChange>
      </w:pPr>
      <w:r w:rsidRPr="008A4DE3">
        <w:t>Results:</w:t>
      </w:r>
    </w:p>
    <w:p w14:paraId="088B28D1" w14:textId="52D5CC79" w:rsidR="00781061" w:rsidRPr="00781061" w:rsidRDefault="00781061" w:rsidP="00CB58C4">
      <w:pPr>
        <w:pStyle w:val="Heading2"/>
        <w:rPr>
          <w:ins w:id="654" w:author="Kai Crockett" w:date="2025-02-26T21:37:00Z"/>
        </w:rPr>
      </w:pPr>
      <w:ins w:id="655" w:author="Kai Crockett" w:date="2025-04-08T10:56:00Z">
        <w:r>
          <w:t>Overview of Studies</w:t>
        </w:r>
      </w:ins>
    </w:p>
    <w:p w14:paraId="5F1D09BE" w14:textId="0D3B0528" w:rsidR="009B4187" w:rsidRPr="009B4187" w:rsidDel="009B4187" w:rsidRDefault="007030E2">
      <w:pPr>
        <w:rPr>
          <w:del w:id="656" w:author="Kai Crockett" w:date="2025-02-26T21:37:00Z"/>
          <w:rFonts w:asciiTheme="minorHAnsi" w:hAnsiTheme="minorHAnsi" w:cstheme="minorBidi"/>
          <w:rPrChange w:id="657" w:author="Kai Crockett" w:date="2025-02-26T21:37:00Z">
            <w:rPr>
              <w:del w:id="658" w:author="Kai Crockett" w:date="2025-02-26T21:37:00Z"/>
            </w:rPr>
          </w:rPrChange>
        </w:rPr>
      </w:pPr>
      <w:ins w:id="659" w:author="Kai Crockett" w:date="2025-04-12T09:17:00Z">
        <w:r>
          <w:t>The</w:t>
        </w:r>
      </w:ins>
      <w:ins w:id="660" w:author="Kai Crockett" w:date="2025-03-21T08:48:00Z">
        <w:r w:rsidR="00F9786E">
          <w:t xml:space="preserve"> 250</w:t>
        </w:r>
      </w:ins>
      <w:ins w:id="661" w:author="Kai Crockett" w:date="2025-03-21T08:47:00Z">
        <w:r w:rsidR="00F9786E">
          <w:t xml:space="preserve"> </w:t>
        </w:r>
      </w:ins>
    </w:p>
    <w:p w14:paraId="484101ED" w14:textId="77777777" w:rsidR="009E36A6" w:rsidRDefault="56151F77" w:rsidP="00CB58C4">
      <w:pPr>
        <w:rPr>
          <w:ins w:id="662" w:author="Kai Crockett" w:date="2025-04-13T17:25:00Z"/>
        </w:rPr>
      </w:pPr>
      <w:ins w:id="663" w:author="Megan Weil Latshaw" w:date="2025-02-05T15:27:00Z">
        <w:del w:id="664" w:author="Kai Crockett" w:date="2025-02-26T21:37:00Z">
          <w:r w:rsidRPr="00CB58C4" w:rsidDel="009B4187">
            <w:delText>Study methods</w:delText>
          </w:r>
          <w:r w:rsidR="00252041" w:rsidRPr="00CB58C4" w:rsidDel="009B4187">
            <w:br/>
          </w:r>
        </w:del>
        <w:del w:id="665" w:author="Kai Crockett" w:date="2025-02-27T08:28:00Z">
          <w:r w:rsidRPr="00CB58C4" w:rsidDel="005E7E52">
            <w:delText>Many studies</w:delText>
          </w:r>
        </w:del>
      </w:ins>
      <w:ins w:id="666" w:author="Kai Crockett" w:date="2025-02-27T08:29:00Z">
        <w:r w:rsidR="005E7E52">
          <w:t>papers</w:t>
        </w:r>
      </w:ins>
      <w:ins w:id="667" w:author="Kai Crockett" w:date="2025-03-21T08:48:00Z">
        <w:r w:rsidR="00F9786E">
          <w:t xml:space="preserve"> included</w:t>
        </w:r>
      </w:ins>
      <w:ins w:id="668" w:author="Kai Crockett" w:date="2025-03-21T08:47:00Z">
        <w:r w:rsidR="00F9786E">
          <w:t xml:space="preserve"> in the </w:t>
        </w:r>
      </w:ins>
      <w:ins w:id="669" w:author="Kai Crockett" w:date="2025-03-21T08:48:00Z">
        <w:r w:rsidR="00F9786E">
          <w:t>review</w:t>
        </w:r>
      </w:ins>
      <w:ins w:id="670" w:author="Kai Crockett" w:date="2025-02-27T08:29:00Z">
        <w:r w:rsidR="005E7E52">
          <w:t xml:space="preserve"> </w:t>
        </w:r>
      </w:ins>
      <w:ins w:id="671" w:author="Kai Crockett" w:date="2025-03-21T08:48:00Z">
        <w:r w:rsidR="0029679F">
          <w:t xml:space="preserve">ranged </w:t>
        </w:r>
      </w:ins>
      <w:ins w:id="672" w:author="Megan Weil Latshaw" w:date="2025-02-05T15:27:00Z">
        <w:del w:id="673" w:author="Kai Crockett" w:date="2025-02-27T08:29:00Z">
          <w:r w:rsidRPr="00CB58C4" w:rsidDel="005E7E52">
            <w:delText xml:space="preserve"> </w:delText>
          </w:r>
        </w:del>
        <w:del w:id="674" w:author="Kai Crockett" w:date="2025-02-27T13:23:00Z">
          <w:r w:rsidRPr="00CB58C4" w:rsidDel="007D5B3C">
            <w:delText>used mixed methods, qualitative and quantitative data, surveillance, and monitoring system</w:delText>
          </w:r>
        </w:del>
      </w:ins>
      <w:ins w:id="675" w:author="Kai Crockett" w:date="2025-02-27T13:23:00Z">
        <w:r w:rsidR="007D5B3C">
          <w:t>from academic research, government papers</w:t>
        </w:r>
      </w:ins>
      <w:ins w:id="676" w:author="Megan Weil Latshaw" w:date="2025-02-05T15:27:00Z">
        <w:del w:id="677" w:author="Kai Crockett" w:date="2025-02-27T13:23:00Z">
          <w:r w:rsidRPr="00CB58C4" w:rsidDel="007D5B3C">
            <w:delText>s</w:delText>
          </w:r>
        </w:del>
      </w:ins>
      <w:del w:id="678" w:author="Kai Crockett" w:date="2025-02-27T13:23:00Z">
        <w:r w:rsidR="00861FE7" w:rsidRPr="00CB58C4" w:rsidDel="007D5B3C">
          <w:delText>,</w:delText>
        </w:r>
      </w:del>
      <w:ins w:id="679" w:author="Kai Crockett" w:date="2025-04-12T09:17:00Z">
        <w:r w:rsidR="00C966C9">
          <w:t xml:space="preserve"> to </w:t>
        </w:r>
      </w:ins>
      <w:del w:id="680" w:author="Kai Crockett" w:date="2025-04-12T09:17:00Z">
        <w:r w:rsidR="00861FE7" w:rsidRPr="00CB58C4" w:rsidDel="00C966C9">
          <w:delText xml:space="preserve"> </w:delText>
        </w:r>
      </w:del>
      <w:ins w:id="681" w:author="Kai Crockett" w:date="2025-03-21T08:48:00Z">
        <w:r w:rsidR="0029679F">
          <w:t xml:space="preserve">opinion pieces. </w:t>
        </w:r>
      </w:ins>
      <w:del w:id="682" w:author="Kai Crockett" w:date="2025-03-21T08:48:00Z">
        <w:r w:rsidR="00861FE7" w:rsidRPr="00CB58C4" w:rsidDel="0029679F">
          <w:delText>systemic/scoping literature reviews</w:delText>
        </w:r>
      </w:del>
      <w:ins w:id="683" w:author="Kai Crockett" w:date="2025-02-27T13:24:00Z">
        <w:r w:rsidR="007D5B3C">
          <w:t xml:space="preserve"> </w:t>
        </w:r>
      </w:ins>
      <w:ins w:id="684" w:author="Kai Crockett" w:date="2025-04-12T15:57:00Z">
        <w:r w:rsidR="00333435">
          <w:t>T</w:t>
        </w:r>
      </w:ins>
      <w:ins w:id="685" w:author="Kai Crockett" w:date="2025-02-27T13:24:00Z">
        <w:r w:rsidR="007D5B3C">
          <w:t>he</w:t>
        </w:r>
      </w:ins>
      <w:ins w:id="686" w:author="Kai Crockett" w:date="2025-04-12T16:12:00Z">
        <w:r w:rsidR="002A7321">
          <w:t xml:space="preserve"> </w:t>
        </w:r>
      </w:ins>
      <w:ins w:id="687" w:author="Kai Crockett" w:date="2025-04-12T16:14:00Z">
        <w:r w:rsidR="002F5175">
          <w:t>89</w:t>
        </w:r>
      </w:ins>
      <w:ins w:id="688" w:author="Kai Crockett" w:date="2025-04-12T16:12:00Z">
        <w:r w:rsidR="00C4589B">
          <w:t xml:space="preserve"> research studies</w:t>
        </w:r>
      </w:ins>
      <w:ins w:id="689" w:author="Kai Crockett" w:date="2025-02-27T13:24:00Z">
        <w:r w:rsidR="007D5B3C">
          <w:t xml:space="preserve"> </w:t>
        </w:r>
        <w:r w:rsidR="007D5B3C" w:rsidRPr="0058765C">
          <w:t>used</w:t>
        </w:r>
      </w:ins>
      <w:ins w:id="690" w:author="Kai Crockett" w:date="2025-03-05T10:04:00Z">
        <w:r w:rsidR="009C3B69">
          <w:t xml:space="preserve"> a variety of data sources and </w:t>
        </w:r>
        <w:r w:rsidR="005B1557">
          <w:t>data gathering approaches</w:t>
        </w:r>
      </w:ins>
      <w:ins w:id="691" w:author="Kai Crockett" w:date="2025-04-12T15:58:00Z">
        <w:r w:rsidR="00333435">
          <w:t xml:space="preserve"> involving</w:t>
        </w:r>
      </w:ins>
      <w:ins w:id="692" w:author="Kai Crockett" w:date="2025-02-27T13:24:00Z">
        <w:r w:rsidR="007D5B3C" w:rsidRPr="0058765C">
          <w:t xml:space="preserve"> qualitative and quantitative</w:t>
        </w:r>
      </w:ins>
      <w:ins w:id="693" w:author="Kai Crockett" w:date="2025-03-05T10:05:00Z">
        <w:r w:rsidR="00BB7A34">
          <w:t xml:space="preserve"> survey</w:t>
        </w:r>
      </w:ins>
      <w:ins w:id="694" w:author="Kai Crockett" w:date="2025-02-27T13:24:00Z">
        <w:r w:rsidR="007D5B3C" w:rsidRPr="0058765C">
          <w:t xml:space="preserve"> data, </w:t>
        </w:r>
      </w:ins>
      <w:ins w:id="695" w:author="Kai Crockett" w:date="2025-03-05T10:04:00Z">
        <w:r w:rsidR="005B1557">
          <w:t xml:space="preserve">as well as </w:t>
        </w:r>
      </w:ins>
      <w:ins w:id="696" w:author="Kai Crockett" w:date="2025-03-05T10:05:00Z">
        <w:r w:rsidR="005B1557">
          <w:t xml:space="preserve">environmental </w:t>
        </w:r>
      </w:ins>
      <w:ins w:id="697" w:author="Kai Crockett" w:date="2025-02-27T13:24:00Z">
        <w:r w:rsidR="007D5B3C" w:rsidRPr="0058765C">
          <w:t>surveillance</w:t>
        </w:r>
      </w:ins>
      <w:ins w:id="698" w:author="Kai Crockett" w:date="2025-03-05T10:05:00Z">
        <w:r w:rsidR="005B1557">
          <w:t xml:space="preserve"> gathered from temperature or precipitation </w:t>
        </w:r>
      </w:ins>
      <w:ins w:id="699" w:author="Kai Crockett" w:date="2025-02-27T13:24:00Z">
        <w:r w:rsidR="007D5B3C" w:rsidRPr="0058765C">
          <w:t>monitoring systems</w:t>
        </w:r>
      </w:ins>
      <w:ins w:id="700" w:author="Kai Crockett" w:date="2025-03-05T10:06:00Z">
        <w:r w:rsidR="00BB7A34">
          <w:t>.</w:t>
        </w:r>
      </w:ins>
      <w:ins w:id="701" w:author="Kai Crockett" w:date="2025-04-12T16:15:00Z">
        <w:r w:rsidR="002F5175">
          <w:t xml:space="preserve"> </w:t>
        </w:r>
      </w:ins>
      <w:ins w:id="702" w:author="Kai Crockett" w:date="2025-04-12T19:00:00Z">
        <w:r w:rsidR="00EE47E5">
          <w:t>Except for</w:t>
        </w:r>
      </w:ins>
      <w:ins w:id="703" w:author="Kai Crockett" w:date="2025-04-12T16:18:00Z">
        <w:r w:rsidR="00725B8B">
          <w:t xml:space="preserve"> 3 studies about air quality and 1</w:t>
        </w:r>
        <w:r w:rsidR="00280565">
          <w:t xml:space="preserve">2 about heat, these studies focus on </w:t>
        </w:r>
      </w:ins>
      <w:ins w:id="704" w:author="Kai Crockett" w:date="2025-04-12T16:19:00Z">
        <w:r w:rsidR="00280565">
          <w:t>acute disaster</w:t>
        </w:r>
      </w:ins>
      <w:ins w:id="705" w:author="Kai Crockett" w:date="2025-04-13T13:35:00Z">
        <w:r w:rsidR="00FC6010">
          <w:t>-</w:t>
        </w:r>
      </w:ins>
      <w:ins w:id="706" w:author="Kai Crockett" w:date="2025-04-12T16:19:00Z">
        <w:r w:rsidR="00280565">
          <w:t>related mental health impacts</w:t>
        </w:r>
      </w:ins>
      <w:ins w:id="707" w:author="Kai Crockett" w:date="2025-04-12T19:00:00Z">
        <w:r w:rsidR="00D32B03">
          <w:t xml:space="preserve"> in</w:t>
        </w:r>
      </w:ins>
      <w:ins w:id="708" w:author="Kai Crockett" w:date="2025-04-12T18:59:00Z">
        <w:r w:rsidR="00003EC9">
          <w:t xml:space="preserve"> the short-term and </w:t>
        </w:r>
        <w:r w:rsidR="00D32B03">
          <w:t>long-term</w:t>
        </w:r>
      </w:ins>
      <w:ins w:id="709" w:author="Kai Crockett" w:date="2025-04-12T19:00:00Z">
        <w:r w:rsidR="00D32B03">
          <w:t>.</w:t>
        </w:r>
        <w:r w:rsidR="00EE47E5">
          <w:t xml:space="preserve"> </w:t>
        </w:r>
      </w:ins>
      <w:ins w:id="710" w:author="Kai Crockett" w:date="2025-04-13T13:59:00Z">
        <w:r w:rsidR="007C37BE">
          <w:t xml:space="preserve">Comparatively there were a total of </w:t>
        </w:r>
      </w:ins>
      <w:ins w:id="711" w:author="Kai Crockett" w:date="2025-04-13T14:02:00Z">
        <w:r w:rsidR="006F5820">
          <w:t>5 government papers or tools included in the review</w:t>
        </w:r>
      </w:ins>
      <w:ins w:id="712" w:author="Kai Crockett" w:date="2025-04-13T17:07:00Z">
        <w:r w:rsidR="005F3130">
          <w:t xml:space="preserve">, 3 of which </w:t>
        </w:r>
      </w:ins>
      <w:ins w:id="713" w:author="Kai Crockett" w:date="2025-04-13T17:08:00Z">
        <w:r w:rsidR="00B2073D">
          <w:t>(Kenney, 2016</w:t>
        </w:r>
        <w:proofErr w:type="gramStart"/>
        <w:r w:rsidR="00B2073D">
          <w:t>)</w:t>
        </w:r>
      </w:ins>
      <w:ins w:id="714" w:author="Kai Crockett" w:date="2025-04-13T17:09:00Z">
        <w:r w:rsidR="00B2073D">
          <w:t>,</w:t>
        </w:r>
      </w:ins>
      <w:ins w:id="715" w:author="Kai Crockett" w:date="2025-04-13T17:08:00Z">
        <w:r w:rsidR="00B2073D">
          <w:t>(</w:t>
        </w:r>
        <w:proofErr w:type="gramEnd"/>
        <w:r w:rsidR="00B2073D">
          <w:t xml:space="preserve">USGCRP, 2016),(Hess, 2017) </w:t>
        </w:r>
      </w:ins>
      <w:ins w:id="716" w:author="Kai Crockett" w:date="2025-04-13T17:07:00Z">
        <w:r w:rsidR="005F3130">
          <w:t>w</w:t>
        </w:r>
      </w:ins>
      <w:ins w:id="717" w:author="Kai Crockett" w:date="2025-04-13T17:08:00Z">
        <w:r w:rsidR="005F3130">
          <w:t xml:space="preserve">ere part of </w:t>
        </w:r>
        <w:r w:rsidR="00B2073D">
          <w:t>the</w:t>
        </w:r>
      </w:ins>
      <w:ins w:id="718" w:author="Kai Crockett" w:date="2025-04-13T17:09:00Z">
        <w:r w:rsidR="00B2073D">
          <w:t xml:space="preserve"> special snowball sample we collected focusing on seminal papers.</w:t>
        </w:r>
      </w:ins>
      <w:ins w:id="719" w:author="Kai Crockett" w:date="2025-04-13T17:24:00Z">
        <w:r w:rsidR="00B77DFC">
          <w:t xml:space="preserve"> These seminal papers provided more general guidelines for indicator development and for </w:t>
        </w:r>
      </w:ins>
    </w:p>
    <w:p w14:paraId="160AE5C9" w14:textId="77777777" w:rsidR="009E36A6" w:rsidRDefault="009E36A6" w:rsidP="00CB58C4">
      <w:pPr>
        <w:rPr>
          <w:ins w:id="720" w:author="Kai Crockett" w:date="2025-04-13T17:25:00Z"/>
        </w:rPr>
      </w:pPr>
    </w:p>
    <w:p w14:paraId="44DE9207" w14:textId="6650C353" w:rsidR="007030E2" w:rsidRDefault="009E36A6" w:rsidP="00CB58C4">
      <w:pPr>
        <w:rPr>
          <w:ins w:id="721" w:author="Kai Crockett" w:date="2025-04-13T19:45:00Z"/>
        </w:rPr>
      </w:pPr>
      <w:ins w:id="722" w:author="Kai Crockett" w:date="2025-04-13T17:25:00Z">
        <w:r>
          <w:t xml:space="preserve">The </w:t>
        </w:r>
      </w:ins>
      <w:ins w:id="723" w:author="Kai Crockett" w:date="2025-04-13T17:21:00Z">
        <w:r w:rsidR="00576751">
          <w:t>Florida Department of Health</w:t>
        </w:r>
      </w:ins>
      <w:ins w:id="724" w:author="Kai Crockett" w:date="2025-04-13T17:09:00Z">
        <w:r w:rsidR="00676039">
          <w:t xml:space="preserve"> </w:t>
        </w:r>
      </w:ins>
      <w:ins w:id="725" w:author="Kai Crockett" w:date="2025-04-13T17:21:00Z">
        <w:r w:rsidR="00576751">
          <w:t>utilized</w:t>
        </w:r>
      </w:ins>
      <w:ins w:id="726" w:author="Kai Crockett" w:date="2025-04-13T14:02:00Z">
        <w:r w:rsidR="009606D4">
          <w:t xml:space="preserve"> a community </w:t>
        </w:r>
        <w:proofErr w:type="gramStart"/>
        <w:r w:rsidR="009606D4">
          <w:t>assessment</w:t>
        </w:r>
      </w:ins>
      <w:ins w:id="727" w:author="Kai Crockett" w:date="2025-04-13T17:20:00Z">
        <w:r w:rsidR="00576751">
          <w:t>(</w:t>
        </w:r>
        <w:proofErr w:type="gramEnd"/>
        <w:r w:rsidR="00576751">
          <w:t>CASPER)</w:t>
        </w:r>
      </w:ins>
      <w:ins w:id="728" w:author="Kai Crockett" w:date="2025-04-13T14:02:00Z">
        <w:r w:rsidR="009606D4">
          <w:t xml:space="preserve"> </w:t>
        </w:r>
      </w:ins>
      <w:ins w:id="729" w:author="Kai Crockett" w:date="2025-04-13T17:20:00Z">
        <w:r w:rsidR="00576751">
          <w:t>with on the ground interviews</w:t>
        </w:r>
      </w:ins>
      <w:ins w:id="730" w:author="Kai Crockett" w:date="2025-04-13T17:09:00Z">
        <w:r w:rsidR="00676039">
          <w:t xml:space="preserve">, </w:t>
        </w:r>
      </w:ins>
      <w:ins w:id="731" w:author="Kai Crockett" w:date="2025-04-13T17:20:00Z">
        <w:r w:rsidR="00576751">
          <w:t>resource intensive metrics</w:t>
        </w:r>
      </w:ins>
      <w:ins w:id="732" w:author="Kai Crockett" w:date="2025-04-13T17:21:00Z">
        <w:r w:rsidR="00576751">
          <w:t>, to</w:t>
        </w:r>
      </w:ins>
      <w:ins w:id="733" w:author="Kai Crockett" w:date="2025-04-13T17:20:00Z">
        <w:r w:rsidR="00576751">
          <w:t xml:space="preserve"> </w:t>
        </w:r>
      </w:ins>
      <w:ins w:id="734" w:author="Kai Crockett" w:date="2025-04-13T17:19:00Z">
        <w:r w:rsidR="00C96A37">
          <w:t xml:space="preserve">assess </w:t>
        </w:r>
      </w:ins>
      <w:ins w:id="735" w:author="Kai Crockett" w:date="2025-04-13T17:20:00Z">
        <w:r w:rsidR="00576751">
          <w:t>prevalence, risks</w:t>
        </w:r>
      </w:ins>
      <w:ins w:id="736" w:author="Kai Crockett" w:date="2025-04-13T17:19:00Z">
        <w:r w:rsidR="00C96A37">
          <w:t xml:space="preserve">, and need for services. </w:t>
        </w:r>
      </w:ins>
      <w:ins w:id="737" w:author="Kai Crockett" w:date="2025-04-13T17:25:00Z">
        <w:r w:rsidR="00C37957">
          <w:t>(</w:t>
        </w:r>
        <w:r w:rsidR="00C37957" w:rsidRPr="00C37957">
          <w:t>Torres-Mendoza 2021</w:t>
        </w:r>
        <w:r w:rsidR="00C37957">
          <w:t xml:space="preserve">) </w:t>
        </w:r>
      </w:ins>
      <w:ins w:id="738" w:author="Kai Crockett" w:date="2025-04-13T17:21:00Z">
        <w:r w:rsidR="00576751">
          <w:t xml:space="preserve">This approach may not work in all </w:t>
        </w:r>
      </w:ins>
      <w:ins w:id="739" w:author="Kai Crockett" w:date="2025-04-13T17:22:00Z">
        <w:r w:rsidR="00456CD4">
          <w:t>communities, such</w:t>
        </w:r>
        <w:r w:rsidR="00A96D90">
          <w:t xml:space="preserve"> as rural areas or in tribal health systems which may have smaller workforces and </w:t>
        </w:r>
        <w:r w:rsidR="00456CD4">
          <w:t>limited</w:t>
        </w:r>
        <w:r w:rsidR="00046F89">
          <w:t xml:space="preserve"> resources.</w:t>
        </w:r>
        <w:r w:rsidR="00456CD4">
          <w:t xml:space="preserve"> </w:t>
        </w:r>
      </w:ins>
    </w:p>
    <w:p w14:paraId="3A1D8776" w14:textId="11B2B42A" w:rsidR="00E11AC2" w:rsidRDefault="00E11AC2" w:rsidP="00E11AC2">
      <w:pPr>
        <w:rPr>
          <w:ins w:id="740" w:author="Kai Crockett" w:date="2025-04-13T19:45:00Z"/>
        </w:rPr>
      </w:pPr>
      <w:ins w:id="741" w:author="Kai Crockett" w:date="2025-04-13T19:45:00Z">
        <w:r>
          <w:t xml:space="preserve">Table </w:t>
        </w:r>
      </w:ins>
      <w:ins w:id="742" w:author="Kai Crockett" w:date="2025-04-13T21:19:00Z">
        <w:r w:rsidR="00BA4FE8">
          <w:t>4</w:t>
        </w:r>
      </w:ins>
      <w:ins w:id="743" w:author="Kai Crockett" w:date="2025-04-13T19:45:00Z">
        <w:r>
          <w:t xml:space="preserve">. </w:t>
        </w:r>
      </w:ins>
      <w:ins w:id="744" w:author="Kai Crockett" w:date="2025-04-13T22:09:00Z">
        <w:r w:rsidR="0073289E">
          <w:t>Federal and State Level P</w:t>
        </w:r>
      </w:ins>
      <w:ins w:id="745" w:author="Kai Crockett" w:date="2025-04-13T22:10:00Z">
        <w:r w:rsidR="0073289E">
          <w:t>olicy intervention</w:t>
        </w:r>
      </w:ins>
      <w:ins w:id="746" w:author="Kai Crockett" w:date="2025-04-13T21:19:00Z">
        <w:r w:rsidR="00BA4FE8">
          <w:t xml:space="preserve"> Studies </w:t>
        </w:r>
      </w:ins>
      <w:ins w:id="747" w:author="Kai Crockett" w:date="2025-04-13T19:45:00Z">
        <w:r>
          <w:t xml:space="preserve"> </w:t>
        </w:r>
      </w:ins>
    </w:p>
    <w:p w14:paraId="436235F9" w14:textId="77777777" w:rsidR="00E11AC2" w:rsidRDefault="00E11AC2" w:rsidP="00CB58C4">
      <w:pPr>
        <w:rPr>
          <w:ins w:id="748" w:author="Kai Crockett" w:date="2025-04-12T09:16:00Z"/>
        </w:rPr>
      </w:pPr>
    </w:p>
    <w:p w14:paraId="7FC03876" w14:textId="021CFD33" w:rsidR="00252041" w:rsidRDefault="00BB7A34" w:rsidP="00CB58C4">
      <w:pPr>
        <w:rPr>
          <w:ins w:id="749" w:author="Kai Crockett" w:date="2025-04-11T09:59:00Z"/>
        </w:rPr>
      </w:pPr>
      <w:ins w:id="750" w:author="Kai Crockett" w:date="2025-03-05T10:06:00Z">
        <w:r>
          <w:t>Often studies tied these data to</w:t>
        </w:r>
      </w:ins>
      <w:ins w:id="751" w:author="Kai Crockett" w:date="2025-03-05T10:05:00Z">
        <w:r>
          <w:t xml:space="preserve"> medical records</w:t>
        </w:r>
      </w:ins>
      <w:ins w:id="752" w:author="Kai Crockett" w:date="2025-03-05T10:06:00Z">
        <w:r>
          <w:t>. Particularly of interest was attention to how and when surveys were conducted as often t</w:t>
        </w:r>
      </w:ins>
      <w:ins w:id="753" w:author="Kai Crockett" w:date="2025-03-05T10:07:00Z">
        <w:r>
          <w:t xml:space="preserve">he weather events disrupted </w:t>
        </w:r>
        <w:r w:rsidR="008D6A5D">
          <w:t xml:space="preserve">infrastructure and had far </w:t>
        </w:r>
        <w:r w:rsidR="008D6A5D">
          <w:lastRenderedPageBreak/>
          <w:t>reaching impacts, as well as long lasting effect</w:t>
        </w:r>
        <w:r w:rsidR="003E1265">
          <w:t xml:space="preserve">s. </w:t>
        </w:r>
      </w:ins>
      <w:ins w:id="754" w:author="Kai Crockett" w:date="2025-03-05T10:08:00Z">
        <w:r w:rsidR="003E1265">
          <w:t>The mental health impacts</w:t>
        </w:r>
      </w:ins>
      <w:ins w:id="755" w:author="Kai Crockett" w:date="2025-03-05T10:07:00Z">
        <w:r w:rsidR="008D6A5D">
          <w:t xml:space="preserve"> could be missed without</w:t>
        </w:r>
      </w:ins>
      <w:ins w:id="756" w:author="Kai Crockett" w:date="2025-03-05T10:08:00Z">
        <w:r w:rsidR="003E1265">
          <w:t xml:space="preserve"> proper attention to the </w:t>
        </w:r>
      </w:ins>
      <w:ins w:id="757" w:author="Kai Crockett" w:date="2025-03-05T10:09:00Z">
        <w:r w:rsidR="007956ED">
          <w:t>evolving social and physical context</w:t>
        </w:r>
      </w:ins>
      <w:ins w:id="758" w:author="Kai Crockett" w:date="2025-03-05T10:10:00Z">
        <w:r w:rsidR="007956ED">
          <w:t>s</w:t>
        </w:r>
      </w:ins>
      <w:ins w:id="759" w:author="Kai Crockett" w:date="2025-03-05T10:09:00Z">
        <w:r w:rsidR="007956ED">
          <w:t xml:space="preserve"> of communities experiencing weather</w:t>
        </w:r>
      </w:ins>
      <w:ins w:id="760" w:author="Kai Crockett" w:date="2025-03-05T10:10:00Z">
        <w:r w:rsidR="007956ED">
          <w:t>-</w:t>
        </w:r>
      </w:ins>
      <w:ins w:id="761" w:author="Kai Crockett" w:date="2025-03-05T10:09:00Z">
        <w:r w:rsidR="007956ED">
          <w:t>relat</w:t>
        </w:r>
      </w:ins>
      <w:ins w:id="762" w:author="Kai Crockett" w:date="2025-03-05T10:10:00Z">
        <w:r w:rsidR="007956ED">
          <w:t xml:space="preserve">ed </w:t>
        </w:r>
      </w:ins>
      <w:ins w:id="763" w:author="Kai Crockett" w:date="2025-03-05T10:09:00Z">
        <w:r w:rsidR="007956ED">
          <w:t>disaster</w:t>
        </w:r>
      </w:ins>
      <w:ins w:id="764" w:author="Kai Crockett" w:date="2025-03-05T10:10:00Z">
        <w:r w:rsidR="007956ED">
          <w:t xml:space="preserve">s. </w:t>
        </w:r>
      </w:ins>
    </w:p>
    <w:p w14:paraId="10F848BA" w14:textId="135AD3D9" w:rsidR="009A0FFD" w:rsidRDefault="007A4EBC" w:rsidP="00CB58C4">
      <w:pPr>
        <w:rPr>
          <w:ins w:id="765" w:author="Kai Crockett" w:date="2025-04-12T16:10:00Z"/>
        </w:rPr>
      </w:pPr>
      <w:ins w:id="766" w:author="Kai Crockett" w:date="2025-04-11T09:59:00Z">
        <w:r>
          <w:t>Me</w:t>
        </w:r>
      </w:ins>
      <w:ins w:id="767" w:author="Kai Crockett" w:date="2025-04-11T10:00:00Z">
        <w:r>
          <w:t xml:space="preserve">ntal health changes in the context of climate change </w:t>
        </w:r>
        <w:r w:rsidR="00490656">
          <w:t>are also connected to social climate changes.</w:t>
        </w:r>
      </w:ins>
      <w:ins w:id="768" w:author="Kai Crockett" w:date="2025-04-11T10:04:00Z">
        <w:r w:rsidR="00B25717">
          <w:t xml:space="preserve"> Indicators of climate change impacts cannot be narro</w:t>
        </w:r>
      </w:ins>
      <w:ins w:id="769" w:author="Kai Crockett" w:date="2025-04-11T10:05:00Z">
        <w:r w:rsidR="00154EED">
          <w:t xml:space="preserve">wly tied to acute disaster events, but also must assess how people respond to global issues and </w:t>
        </w:r>
        <w:r w:rsidR="00BD082D">
          <w:t xml:space="preserve">larger cultural </w:t>
        </w:r>
      </w:ins>
      <w:ins w:id="770" w:author="Kai Crockett" w:date="2025-04-11T10:48:00Z">
        <w:r w:rsidR="00A33558">
          <w:t>dynamics. Existing</w:t>
        </w:r>
      </w:ins>
      <w:ins w:id="771" w:author="Kai Crockett" w:date="2025-04-11T10:47:00Z">
        <w:r w:rsidR="008C224F">
          <w:t xml:space="preserve"> social </w:t>
        </w:r>
      </w:ins>
      <w:ins w:id="772" w:author="Kai Crockett" w:date="2025-04-11T10:48:00Z">
        <w:r w:rsidR="008C224F">
          <w:t>forces like economics and differential-advantages</w:t>
        </w:r>
        <w:r w:rsidR="00A33558">
          <w:t xml:space="preserve"> can improve </w:t>
        </w:r>
      </w:ins>
      <w:ins w:id="773" w:author="Kai Crockett" w:date="2025-04-12T11:18:00Z">
        <w:r w:rsidR="00C54FC0">
          <w:t>area’s</w:t>
        </w:r>
      </w:ins>
      <w:ins w:id="774" w:author="Kai Crockett" w:date="2025-04-11T10:48:00Z">
        <w:r w:rsidR="00A33558">
          <w:t xml:space="preserve"> ability to respond and change how the mental health impacts may present themselve</w:t>
        </w:r>
      </w:ins>
      <w:ins w:id="775" w:author="Kai Crockett" w:date="2025-04-11T10:49:00Z">
        <w:r w:rsidR="00A33558">
          <w:t xml:space="preserve">s or their prevalence. </w:t>
        </w:r>
        <w:r w:rsidR="008C1606">
          <w:t xml:space="preserve">Attributing the emergence of mental health illnesses </w:t>
        </w:r>
        <w:r w:rsidR="00A92875">
          <w:t xml:space="preserve">to </w:t>
        </w:r>
      </w:ins>
      <w:ins w:id="776" w:author="Kai Crockett" w:date="2025-04-11T10:50:00Z">
        <w:r w:rsidR="00A92875">
          <w:t xml:space="preserve">climate change requires </w:t>
        </w:r>
        <w:r w:rsidR="00C9024B">
          <w:t>understanding the r</w:t>
        </w:r>
      </w:ins>
      <w:ins w:id="777" w:author="Kai Crockett" w:date="2025-04-11T10:51:00Z">
        <w:r w:rsidR="00C9024B">
          <w:t>elationship</w:t>
        </w:r>
        <w:r w:rsidR="000C08C8">
          <w:t xml:space="preserve"> between frequency of climate hazards and </w:t>
        </w:r>
        <w:r w:rsidR="00940A2A">
          <w:t xml:space="preserve">global carbon </w:t>
        </w:r>
        <w:r w:rsidR="000C08C8">
          <w:t>emissions</w:t>
        </w:r>
      </w:ins>
      <w:ins w:id="778" w:author="Kai Crockett" w:date="2025-04-13T17:03:00Z">
        <w:r w:rsidR="00C45091">
          <w:t xml:space="preserve"> and the </w:t>
        </w:r>
        <w:r w:rsidR="00AA51E8">
          <w:t>etiology</w:t>
        </w:r>
        <w:r w:rsidR="00C45091">
          <w:t xml:space="preserve"> of </w:t>
        </w:r>
        <w:r w:rsidR="00AA51E8">
          <w:t>different mental disorders</w:t>
        </w:r>
      </w:ins>
      <w:ins w:id="779" w:author="Kai Crockett" w:date="2025-04-11T10:51:00Z">
        <w:r w:rsidR="00940A2A">
          <w:t>.</w:t>
        </w:r>
      </w:ins>
      <w:ins w:id="780" w:author="Kai Crockett" w:date="2025-04-11T11:16:00Z">
        <w:r w:rsidR="00CF3F05">
          <w:t xml:space="preserve"> Because climate hazards also impact </w:t>
        </w:r>
        <w:r w:rsidR="004F7C3D">
          <w:t>social infrastructure,</w:t>
        </w:r>
      </w:ins>
      <w:ins w:id="781" w:author="Kai Crockett" w:date="2025-04-11T10:50:00Z">
        <w:r w:rsidR="00A92875">
          <w:t xml:space="preserve"> </w:t>
        </w:r>
      </w:ins>
      <w:ins w:id="782" w:author="Kai Crockett" w:date="2025-04-11T11:16:00Z">
        <w:r w:rsidR="004F7C3D">
          <w:t>t</w:t>
        </w:r>
      </w:ins>
      <w:ins w:id="783" w:author="Kai Crockett" w:date="2025-04-11T10:49:00Z">
        <w:r w:rsidR="008C1606">
          <w:t xml:space="preserve">he type of climate hazard may </w:t>
        </w:r>
      </w:ins>
      <w:ins w:id="784" w:author="Kai Crockett" w:date="2025-04-13T17:03:00Z">
        <w:r w:rsidR="00C45091">
          <w:t xml:space="preserve">change the course of mental </w:t>
        </w:r>
      </w:ins>
      <w:ins w:id="785" w:author="Kai Crockett" w:date="2025-04-13T16:26:00Z">
        <w:r w:rsidR="001C78F9">
          <w:t xml:space="preserve">(Lecture 2, Climate change and Health, Jura </w:t>
        </w:r>
        <w:proofErr w:type="spellStart"/>
        <w:r w:rsidR="001C78F9">
          <w:t>Agustivista</w:t>
        </w:r>
        <w:proofErr w:type="spellEnd"/>
        <w:r w:rsidR="001C78F9">
          <w:t>)</w:t>
        </w:r>
      </w:ins>
    </w:p>
    <w:p w14:paraId="1719D0A9" w14:textId="31EFAFC8" w:rsidR="00A36115" w:rsidRDefault="00A36115" w:rsidP="00CB58C4">
      <w:pPr>
        <w:rPr>
          <w:ins w:id="786" w:author="Kai Crockett" w:date="2025-04-13T23:19:00Z"/>
        </w:rPr>
      </w:pPr>
    </w:p>
    <w:p w14:paraId="533767F8" w14:textId="14D66068" w:rsidR="00275861" w:rsidRDefault="00275861" w:rsidP="00CB58C4">
      <w:pPr>
        <w:rPr>
          <w:ins w:id="787" w:author="Kai Crockett" w:date="2025-04-13T23:19:00Z"/>
        </w:rPr>
      </w:pPr>
    </w:p>
    <w:p w14:paraId="7F3D292E" w14:textId="2CEBACBC" w:rsidR="00275861" w:rsidRDefault="00275861" w:rsidP="00CB58C4">
      <w:pPr>
        <w:rPr>
          <w:ins w:id="788" w:author="Kai Crockett" w:date="2025-04-13T23:19:00Z"/>
        </w:rPr>
      </w:pPr>
    </w:p>
    <w:p w14:paraId="684E7D0A" w14:textId="261FD32F" w:rsidR="00275861" w:rsidRDefault="00275861" w:rsidP="00CB58C4">
      <w:pPr>
        <w:rPr>
          <w:ins w:id="789" w:author="Kai Crockett" w:date="2025-04-13T23:19:00Z"/>
        </w:rPr>
      </w:pPr>
    </w:p>
    <w:p w14:paraId="2DF570CA" w14:textId="3BF4D07F" w:rsidR="00275861" w:rsidRDefault="00275861" w:rsidP="00CB58C4">
      <w:pPr>
        <w:rPr>
          <w:ins w:id="790" w:author="Kai Crockett" w:date="2025-04-13T23:19:00Z"/>
        </w:rPr>
      </w:pPr>
    </w:p>
    <w:p w14:paraId="39EF6D2E" w14:textId="313C5DC5" w:rsidR="00275861" w:rsidRDefault="00275861" w:rsidP="00CB58C4">
      <w:pPr>
        <w:rPr>
          <w:ins w:id="791" w:author="Kai Crockett" w:date="2025-04-13T23:19:00Z"/>
        </w:rPr>
      </w:pPr>
    </w:p>
    <w:p w14:paraId="73E62328" w14:textId="0573F4CA" w:rsidR="00275861" w:rsidRDefault="00275861" w:rsidP="00CB58C4">
      <w:pPr>
        <w:rPr>
          <w:ins w:id="792" w:author="Kai Crockett" w:date="2025-04-13T23:19:00Z"/>
        </w:rPr>
      </w:pPr>
    </w:p>
    <w:p w14:paraId="4C82A4F3" w14:textId="324E63AD" w:rsidR="00275861" w:rsidRDefault="00275861" w:rsidP="00CB58C4">
      <w:pPr>
        <w:rPr>
          <w:ins w:id="793" w:author="Kai Crockett" w:date="2025-04-13T23:19:00Z"/>
        </w:rPr>
      </w:pPr>
    </w:p>
    <w:p w14:paraId="0452BDD7" w14:textId="66731B7F" w:rsidR="00275861" w:rsidRDefault="00275861" w:rsidP="00CB58C4">
      <w:pPr>
        <w:rPr>
          <w:ins w:id="794" w:author="Kai Crockett" w:date="2025-04-13T23:19:00Z"/>
        </w:rPr>
      </w:pPr>
    </w:p>
    <w:p w14:paraId="68F2D251" w14:textId="32F463B5" w:rsidR="00275861" w:rsidRDefault="00275861" w:rsidP="00CB58C4">
      <w:pPr>
        <w:rPr>
          <w:ins w:id="795" w:author="Kai Crockett" w:date="2025-04-13T23:19:00Z"/>
        </w:rPr>
      </w:pPr>
    </w:p>
    <w:p w14:paraId="64A1EFB1" w14:textId="141BC616" w:rsidR="00275861" w:rsidRDefault="00275861" w:rsidP="00CB58C4">
      <w:pPr>
        <w:rPr>
          <w:ins w:id="796" w:author="Kai Crockett" w:date="2025-04-13T23:19:00Z"/>
        </w:rPr>
      </w:pPr>
    </w:p>
    <w:p w14:paraId="088AE65A" w14:textId="0F3FFBE3" w:rsidR="00275861" w:rsidRDefault="00275861" w:rsidP="00CB58C4">
      <w:pPr>
        <w:rPr>
          <w:ins w:id="797" w:author="Kai Crockett" w:date="2025-04-13T23:19:00Z"/>
        </w:rPr>
      </w:pPr>
    </w:p>
    <w:p w14:paraId="24AEE9CA" w14:textId="63FA567E" w:rsidR="00275861" w:rsidRDefault="00275861" w:rsidP="00CB58C4">
      <w:pPr>
        <w:rPr>
          <w:ins w:id="798" w:author="Kai Crockett" w:date="2025-04-13T23:19:00Z"/>
        </w:rPr>
      </w:pPr>
    </w:p>
    <w:p w14:paraId="15D4FDBD" w14:textId="3A676969" w:rsidR="00275861" w:rsidRDefault="00275861" w:rsidP="00CB58C4">
      <w:pPr>
        <w:rPr>
          <w:ins w:id="799" w:author="Kai Crockett" w:date="2025-04-13T23:19:00Z"/>
        </w:rPr>
      </w:pPr>
    </w:p>
    <w:p w14:paraId="2C43C507" w14:textId="43B726A7" w:rsidR="00275861" w:rsidRDefault="00275861" w:rsidP="00CB58C4">
      <w:pPr>
        <w:rPr>
          <w:ins w:id="800" w:author="Kai Crockett" w:date="2025-04-13T23:19:00Z"/>
        </w:rPr>
      </w:pPr>
    </w:p>
    <w:p w14:paraId="6452BD44" w14:textId="596F608B" w:rsidR="00275861" w:rsidRDefault="00275861" w:rsidP="00CB58C4">
      <w:pPr>
        <w:rPr>
          <w:ins w:id="801" w:author="Kai Crockett" w:date="2025-04-13T23:19:00Z"/>
        </w:rPr>
      </w:pPr>
    </w:p>
    <w:p w14:paraId="20D796F4" w14:textId="107E58E9" w:rsidR="00275861" w:rsidRDefault="00275861" w:rsidP="00CB58C4">
      <w:pPr>
        <w:rPr>
          <w:ins w:id="802" w:author="Kai Crockett" w:date="2025-04-13T23:19:00Z"/>
        </w:rPr>
      </w:pPr>
    </w:p>
    <w:p w14:paraId="5A258D34" w14:textId="0CEEDC48" w:rsidR="00275861" w:rsidRDefault="00275861" w:rsidP="00CB58C4">
      <w:pPr>
        <w:rPr>
          <w:ins w:id="803" w:author="Kai Crockett" w:date="2025-04-13T23:20:00Z"/>
        </w:rPr>
      </w:pPr>
    </w:p>
    <w:p w14:paraId="675D2E88" w14:textId="0A7367D9" w:rsidR="00275861" w:rsidRDefault="00275861" w:rsidP="00CB58C4">
      <w:pPr>
        <w:rPr>
          <w:ins w:id="804" w:author="Kai Crockett" w:date="2025-04-13T23:20:00Z"/>
        </w:rPr>
      </w:pPr>
    </w:p>
    <w:p w14:paraId="0863AE1A" w14:textId="77777777" w:rsidR="00275861" w:rsidRDefault="00275861" w:rsidP="00CB58C4">
      <w:pPr>
        <w:rPr>
          <w:ins w:id="805" w:author="Kai Crockett" w:date="2025-04-12T16:10:00Z"/>
        </w:rPr>
      </w:pPr>
    </w:p>
    <w:p w14:paraId="1B41D0CD" w14:textId="5E052382" w:rsidR="00A36115" w:rsidRDefault="00BA4FE8" w:rsidP="00BA4FE8">
      <w:pPr>
        <w:pStyle w:val="Heading2"/>
        <w:rPr>
          <w:ins w:id="806" w:author="Kai Crockett" w:date="2025-04-13T23:19:00Z"/>
        </w:rPr>
      </w:pPr>
      <w:ins w:id="807" w:author="Kai Crockett" w:date="2025-04-13T21:17:00Z">
        <w:r w:rsidRPr="00BA4FE8">
          <w:lastRenderedPageBreak/>
          <w:t xml:space="preserve">Study Findings by </w:t>
        </w:r>
      </w:ins>
      <w:ins w:id="808" w:author="Kai Crockett" w:date="2025-04-12T16:10:00Z">
        <w:r w:rsidR="00A36115" w:rsidRPr="00BA4FE8">
          <w:t>Regionality:</w:t>
        </w:r>
      </w:ins>
    </w:p>
    <w:p w14:paraId="226DE981" w14:textId="77777777" w:rsidR="00BA4FE8" w:rsidRPr="00BA4FE8" w:rsidRDefault="00BA4FE8" w:rsidP="00BA4FE8">
      <w:pPr>
        <w:rPr>
          <w:ins w:id="809" w:author="Kai Crockett" w:date="2025-04-12T16:10:00Z"/>
          <w:rPrChange w:id="810" w:author="Kai Crockett" w:date="2025-04-13T21:18:00Z">
            <w:rPr>
              <w:ins w:id="811" w:author="Kai Crockett" w:date="2025-04-12T16:10:00Z"/>
              <w:b/>
              <w:bCs/>
            </w:rPr>
          </w:rPrChange>
        </w:rPr>
      </w:pPr>
    </w:p>
    <w:p w14:paraId="20FF75C5" w14:textId="5F05E572" w:rsidR="00275861" w:rsidRDefault="00A36115" w:rsidP="00CB58C4">
      <w:pPr>
        <w:rPr>
          <w:ins w:id="812" w:author="Kai Crockett" w:date="2025-04-13T23:22:00Z"/>
          <w:b/>
          <w:bCs/>
        </w:rPr>
      </w:pPr>
      <w:ins w:id="813" w:author="Kai Crockett" w:date="2025-04-12T16:10:00Z">
        <w:r w:rsidRPr="001035EF">
          <w:rPr>
            <w:b/>
            <w:bCs/>
            <w:rPrChange w:id="814" w:author="Kai Crockett" w:date="2025-04-13T23:10:00Z">
              <w:rPr/>
            </w:rPrChange>
          </w:rPr>
          <w:t>Southern</w:t>
        </w:r>
        <w:r w:rsidR="00A273BB" w:rsidRPr="001035EF">
          <w:rPr>
            <w:b/>
            <w:bCs/>
            <w:rPrChange w:id="815" w:author="Kai Crockett" w:date="2025-04-13T23:10:00Z">
              <w:rPr/>
            </w:rPrChange>
          </w:rPr>
          <w:t xml:space="preserve"> </w:t>
        </w:r>
      </w:ins>
      <w:ins w:id="816" w:author="Kai Crockett" w:date="2025-04-13T16:26:00Z">
        <w:r w:rsidR="001C78F9" w:rsidRPr="001035EF">
          <w:rPr>
            <w:b/>
            <w:bCs/>
            <w:rPrChange w:id="817" w:author="Kai Crockett" w:date="2025-04-13T23:10:00Z">
              <w:rPr/>
            </w:rPrChange>
          </w:rPr>
          <w:t>(</w:t>
        </w:r>
      </w:ins>
      <w:ins w:id="818" w:author="Kai Crockett" w:date="2025-04-12T16:10:00Z">
        <w:r w:rsidR="00A273BB" w:rsidRPr="001035EF">
          <w:rPr>
            <w:b/>
            <w:bCs/>
            <w:rPrChange w:id="819" w:author="Kai Crockett" w:date="2025-04-13T23:10:00Z">
              <w:rPr/>
            </w:rPrChange>
          </w:rPr>
          <w:t xml:space="preserve">Texas, Louisiana, </w:t>
        </w:r>
      </w:ins>
      <w:ins w:id="820" w:author="Kai Crockett" w:date="2025-04-13T20:48:00Z">
        <w:r w:rsidR="006169DB" w:rsidRPr="001035EF">
          <w:rPr>
            <w:b/>
            <w:bCs/>
            <w:rPrChange w:id="821" w:author="Kai Crockett" w:date="2025-04-13T23:10:00Z">
              <w:rPr/>
            </w:rPrChange>
          </w:rPr>
          <w:t>Mississippi, North Carolina</w:t>
        </w:r>
      </w:ins>
      <w:ins w:id="822" w:author="Kai Crockett" w:date="2025-04-12T16:10:00Z">
        <w:r w:rsidR="00A273BB" w:rsidRPr="001035EF">
          <w:rPr>
            <w:b/>
            <w:bCs/>
            <w:rPrChange w:id="823" w:author="Kai Crockett" w:date="2025-04-13T23:10:00Z">
              <w:rPr/>
            </w:rPrChange>
          </w:rPr>
          <w:t xml:space="preserve">) </w:t>
        </w:r>
      </w:ins>
    </w:p>
    <w:p w14:paraId="00403C35" w14:textId="5059412E" w:rsidR="00275861" w:rsidRPr="00275861" w:rsidRDefault="00275861" w:rsidP="00CB58C4">
      <w:pPr>
        <w:rPr>
          <w:ins w:id="824" w:author="Kai Crockett" w:date="2025-04-13T23:10:00Z"/>
          <w:rPrChange w:id="825" w:author="Kai Crockett" w:date="2025-04-13T23:22:00Z">
            <w:rPr>
              <w:ins w:id="826" w:author="Kai Crockett" w:date="2025-04-13T23:10:00Z"/>
              <w:b/>
              <w:bCs/>
            </w:rPr>
          </w:rPrChange>
        </w:rPr>
      </w:pPr>
      <w:ins w:id="827" w:author="Kai Crockett" w:date="2025-04-13T23:22:00Z">
        <w:r w:rsidRPr="00275861">
          <w:rPr>
            <w:rPrChange w:id="828" w:author="Kai Crockett" w:date="2025-04-13T23:22:00Z">
              <w:rPr>
                <w:b/>
                <w:bCs/>
              </w:rPr>
            </w:rPrChange>
          </w:rPr>
          <w:t>46 studies total</w:t>
        </w:r>
        <w:r>
          <w:t xml:space="preserve"> were grouped into the Region </w:t>
        </w:r>
      </w:ins>
      <w:ins w:id="829" w:author="Kai Crockett" w:date="2025-04-13T23:23:00Z">
        <w:r>
          <w:t xml:space="preserve">of the Southern United States. </w:t>
        </w:r>
      </w:ins>
      <w:ins w:id="830" w:author="Kai Crockett" w:date="2025-04-13T23:24:00Z">
        <w:r>
          <w:t>Most of</w:t>
        </w:r>
      </w:ins>
      <w:ins w:id="831" w:author="Kai Crockett" w:date="2025-04-13T23:23:00Z">
        <w:r>
          <w:t xml:space="preserve"> these studies focused on flooding and hurricane related exposures</w:t>
        </w:r>
      </w:ins>
      <w:ins w:id="832" w:author="Kai Crockett" w:date="2025-04-13T23:24:00Z">
        <w:r>
          <w:t xml:space="preserve">, though 3 investigated extreme heat and 1 study focused on extreme cold. </w:t>
        </w:r>
      </w:ins>
    </w:p>
    <w:bookmarkStart w:id="833" w:name="_MON_1806093117"/>
    <w:bookmarkEnd w:id="833"/>
    <w:p w14:paraId="6E89C84E" w14:textId="65110483" w:rsidR="00275861" w:rsidRDefault="006F1F42" w:rsidP="00CB58C4">
      <w:pPr>
        <w:rPr>
          <w:ins w:id="834" w:author="Kai Crockett" w:date="2025-04-13T23:22:00Z"/>
          <w:b/>
          <w:bCs/>
        </w:rPr>
      </w:pPr>
      <w:ins w:id="835" w:author="Kai Crockett" w:date="2025-04-13T23:10:00Z">
        <w:r>
          <w:rPr>
            <w:b/>
            <w:bCs/>
          </w:rPr>
          <w:object w:dxaOrig="22708" w:dyaOrig="15634" w14:anchorId="04684694">
            <v:shape id="_x0000_i1323" type="#_x0000_t75" style="width:923.05pt;height:536.4pt" o:ole="">
              <v:imagedata r:id="rId21" o:title=""/>
            </v:shape>
            <o:OLEObject Type="Embed" ProgID="Excel.Sheet.12" ShapeID="_x0000_i1323" DrawAspect="Content" ObjectID="_1806094019" r:id="rId22"/>
          </w:object>
        </w:r>
      </w:ins>
    </w:p>
    <w:p w14:paraId="54F63AA2" w14:textId="2AA74834" w:rsidR="001035EF" w:rsidRPr="001035EF" w:rsidRDefault="001035EF" w:rsidP="00CB58C4">
      <w:pPr>
        <w:rPr>
          <w:ins w:id="836" w:author="Kai Crockett" w:date="2025-04-12T16:10:00Z"/>
          <w:b/>
          <w:bCs/>
          <w:rPrChange w:id="837" w:author="Kai Crockett" w:date="2025-04-13T23:10:00Z">
            <w:rPr>
              <w:ins w:id="838" w:author="Kai Crockett" w:date="2025-04-12T16:10:00Z"/>
            </w:rPr>
          </w:rPrChange>
        </w:rPr>
      </w:pPr>
    </w:p>
    <w:p w14:paraId="24360AEF" w14:textId="5A600D98" w:rsidR="00BA4FE8" w:rsidRPr="001035EF" w:rsidRDefault="001C78F9" w:rsidP="00CB58C4">
      <w:pPr>
        <w:rPr>
          <w:ins w:id="839" w:author="Kai Crockett" w:date="2025-04-13T21:17:00Z"/>
          <w:b/>
          <w:bCs/>
          <w:rPrChange w:id="840" w:author="Kai Crockett" w:date="2025-04-13T23:10:00Z">
            <w:rPr>
              <w:ins w:id="841" w:author="Kai Crockett" w:date="2025-04-13T21:17:00Z"/>
            </w:rPr>
          </w:rPrChange>
        </w:rPr>
      </w:pPr>
      <w:ins w:id="842" w:author="Kai Crockett" w:date="2025-04-13T16:26:00Z">
        <w:r w:rsidRPr="001035EF">
          <w:rPr>
            <w:b/>
            <w:bCs/>
            <w:rPrChange w:id="843" w:author="Kai Crockett" w:date="2025-04-13T23:10:00Z">
              <w:rPr/>
            </w:rPrChange>
          </w:rPr>
          <w:t>Territories (</w:t>
        </w:r>
      </w:ins>
      <w:ins w:id="844" w:author="Kai Crockett" w:date="2025-04-12T16:11:00Z">
        <w:r w:rsidR="00A273BB" w:rsidRPr="001035EF">
          <w:rPr>
            <w:b/>
            <w:bCs/>
            <w:rPrChange w:id="845" w:author="Kai Crockett" w:date="2025-04-13T23:10:00Z">
              <w:rPr/>
            </w:rPrChange>
          </w:rPr>
          <w:t>Puerto Rico)</w:t>
        </w:r>
      </w:ins>
    </w:p>
    <w:p w14:paraId="117670CB" w14:textId="1CBB6E61" w:rsidR="00BA4FE8" w:rsidRDefault="00BA4FE8" w:rsidP="00BA4FE8">
      <w:pPr>
        <w:rPr>
          <w:ins w:id="846" w:author="Kai Crockett" w:date="2025-04-13T21:17:00Z"/>
        </w:rPr>
      </w:pPr>
      <w:ins w:id="847" w:author="Kai Crockett" w:date="2025-04-13T21:17:00Z">
        <w:r>
          <w:t xml:space="preserve">Table </w:t>
        </w:r>
      </w:ins>
      <w:ins w:id="848" w:author="Kai Crockett" w:date="2025-04-13T21:19:00Z">
        <w:r>
          <w:t>5</w:t>
        </w:r>
      </w:ins>
      <w:ins w:id="849" w:author="Kai Crockett" w:date="2025-04-13T21:17:00Z">
        <w:r>
          <w:t>: Measures used to assess, mitigate, and adapt to Hurricane Impacts on Puerto Rico</w:t>
        </w:r>
      </w:ins>
    </w:p>
    <w:p w14:paraId="07D1D478" w14:textId="2E62DA4B" w:rsidR="00BA4FE8" w:rsidRDefault="001035EF" w:rsidP="00BA4FE8">
      <w:pPr>
        <w:rPr>
          <w:ins w:id="850" w:author="Kai Crockett" w:date="2025-04-13T21:17:00Z"/>
        </w:rPr>
      </w:pPr>
      <w:ins w:id="851" w:author="Kai Crockett" w:date="2025-04-13T21:17:00Z">
        <w:r>
          <w:object w:dxaOrig="12709" w:dyaOrig="12178" w14:anchorId="0543B4A9">
            <v:shape id="_x0000_i1211" type="#_x0000_t75" style="width:477.35pt;height:470.15pt" o:ole="">
              <v:imagedata r:id="rId23" o:title=""/>
            </v:shape>
            <o:OLEObject Type="Embed" ProgID="Excel.Sheet.12" ShapeID="_x0000_i1211" DrawAspect="Content" ObjectID="_1806094020" r:id="rId24"/>
          </w:object>
        </w:r>
      </w:ins>
    </w:p>
    <w:p w14:paraId="3119FB71" w14:textId="77777777" w:rsidR="00BA4FE8" w:rsidRDefault="00BA4FE8" w:rsidP="00CB58C4">
      <w:pPr>
        <w:rPr>
          <w:ins w:id="852" w:author="Kai Crockett" w:date="2025-04-12T16:11:00Z"/>
        </w:rPr>
      </w:pPr>
    </w:p>
    <w:p w14:paraId="7B969383" w14:textId="4E9BD743" w:rsidR="00A273BB" w:rsidRDefault="001C78F9" w:rsidP="00CB58C4">
      <w:pPr>
        <w:rPr>
          <w:ins w:id="853" w:author="Kai Crockett" w:date="2025-04-12T16:11:00Z"/>
        </w:rPr>
      </w:pPr>
      <w:ins w:id="854" w:author="Kai Crockett" w:date="2025-04-13T16:26:00Z">
        <w:r>
          <w:t>Western (</w:t>
        </w:r>
      </w:ins>
      <w:ins w:id="855" w:author="Kai Crockett" w:date="2025-04-12T16:11:00Z">
        <w:r w:rsidR="00A273BB">
          <w:t>California, Washington, Oregon</w:t>
        </w:r>
      </w:ins>
      <w:ins w:id="856" w:author="Kai Crockett" w:date="2025-04-13T20:48:00Z">
        <w:r w:rsidR="006169DB">
          <w:t>, Alaska</w:t>
        </w:r>
      </w:ins>
      <w:ins w:id="857" w:author="Kai Crockett" w:date="2025-04-12T16:11:00Z">
        <w:r w:rsidR="00713033">
          <w:t>)</w:t>
        </w:r>
      </w:ins>
    </w:p>
    <w:p w14:paraId="18A17DB4" w14:textId="6A532B32" w:rsidR="00C4589B" w:rsidRDefault="001C78F9" w:rsidP="00CB58C4">
      <w:pPr>
        <w:rPr>
          <w:ins w:id="858" w:author="Kai Crockett" w:date="2025-04-12T16:11:00Z"/>
        </w:rPr>
      </w:pPr>
      <w:ins w:id="859" w:author="Kai Crockett" w:date="2025-04-13T16:26:00Z">
        <w:r>
          <w:t>Northeast</w:t>
        </w:r>
      </w:ins>
      <w:ins w:id="860" w:author="Kai Crockett" w:date="2025-04-13T16:27:00Z">
        <w:r>
          <w:t>ern</w:t>
        </w:r>
      </w:ins>
      <w:ins w:id="861" w:author="Kai Crockett" w:date="2025-04-13T16:26:00Z">
        <w:r>
          <w:t xml:space="preserve"> (</w:t>
        </w:r>
      </w:ins>
      <w:ins w:id="862" w:author="Kai Crockett" w:date="2025-04-12T16:11:00Z">
        <w:r w:rsidR="00713033">
          <w:t>New York)</w:t>
        </w:r>
      </w:ins>
      <w:ins w:id="863" w:author="Kai Crockett" w:date="2025-04-13T20:48:00Z">
        <w:r w:rsidR="006169DB">
          <w:t>,</w:t>
        </w:r>
      </w:ins>
      <w:ins w:id="864" w:author="Kai Crockett" w:date="2025-04-12T16:11:00Z">
        <w:r w:rsidR="00713033">
          <w:t xml:space="preserve"> </w:t>
        </w:r>
      </w:ins>
      <w:ins w:id="865" w:author="Kai Crockett" w:date="2025-04-13T20:48:00Z">
        <w:r w:rsidR="006169DB">
          <w:t>Mid-Atlantic, and Midwestern</w:t>
        </w:r>
      </w:ins>
    </w:p>
    <w:p w14:paraId="02158D49" w14:textId="4861EE2B" w:rsidR="00C4589B" w:rsidRDefault="00C4589B" w:rsidP="00CB58C4">
      <w:pPr>
        <w:rPr>
          <w:ins w:id="866" w:author="Kai Crockett" w:date="2025-04-11T11:26:00Z"/>
        </w:rPr>
      </w:pPr>
    </w:p>
    <w:p w14:paraId="5AB6DABA" w14:textId="0A3B07F8" w:rsidR="009A0FFD" w:rsidRDefault="00DD0B9F" w:rsidP="00CB58C4">
      <w:pPr>
        <w:rPr>
          <w:ins w:id="867" w:author="Kai Crockett" w:date="2025-03-26T10:31:00Z"/>
        </w:rPr>
      </w:pPr>
      <w:ins w:id="868" w:author="Kai Crockett" w:date="2025-04-11T11:27:00Z">
        <w:r>
          <w:lastRenderedPageBreak/>
          <w:t>The more regular collection of g</w:t>
        </w:r>
      </w:ins>
      <w:ins w:id="869" w:author="Kai Crockett" w:date="2025-04-11T11:26:00Z">
        <w:r w:rsidR="009A0FFD">
          <w:t>eneral mental health indicator</w:t>
        </w:r>
        <w:r>
          <w:t>s</w:t>
        </w:r>
      </w:ins>
      <w:ins w:id="870" w:author="Kai Crockett" w:date="2025-04-11T11:27:00Z">
        <w:r>
          <w:t xml:space="preserve"> and social and climate exposures</w:t>
        </w:r>
      </w:ins>
      <w:ins w:id="871" w:author="Kai Crockett" w:date="2025-04-11T11:26:00Z">
        <w:r>
          <w:t xml:space="preserve"> </w:t>
        </w:r>
        <w:r w:rsidR="009A0FFD">
          <w:t xml:space="preserve">will be useful </w:t>
        </w:r>
        <w:r>
          <w:t xml:space="preserve">to assess causality of climate </w:t>
        </w:r>
      </w:ins>
      <w:ins w:id="872" w:author="Kai Crockett" w:date="2025-04-11T11:27:00Z">
        <w:r>
          <w:t xml:space="preserve">change, as well as give local and state health departments better means to </w:t>
        </w:r>
        <w:r w:rsidR="00F12023">
          <w:t>develop targeted and context-appropriate mental health inter</w:t>
        </w:r>
      </w:ins>
      <w:ins w:id="873" w:author="Kai Crockett" w:date="2025-04-11T11:28:00Z">
        <w:r w:rsidR="00F12023">
          <w:t xml:space="preserve">ventions, prevention programs, and </w:t>
        </w:r>
      </w:ins>
      <w:ins w:id="874" w:author="Kai Crockett" w:date="2025-04-11T11:29:00Z">
        <w:r w:rsidR="004D6071">
          <w:t>identify</w:t>
        </w:r>
      </w:ins>
      <w:ins w:id="875" w:author="Kai Crockett" w:date="2025-04-11T11:28:00Z">
        <w:r w:rsidR="00E7337E">
          <w:t xml:space="preserve"> the systems that may prove to be </w:t>
        </w:r>
      </w:ins>
      <w:ins w:id="876" w:author="Kai Crockett" w:date="2025-04-11T17:01:00Z">
        <w:r w:rsidR="00CF11D6">
          <w:t>vulnerable in</w:t>
        </w:r>
      </w:ins>
      <w:ins w:id="877" w:author="Kai Crockett" w:date="2025-04-11T11:28:00Z">
        <w:r w:rsidR="00E7337E">
          <w:t xml:space="preserve"> a climate disaster such as public schools, housing access, and </w:t>
        </w:r>
        <w:r w:rsidR="00377C23">
          <w:t>health care responses</w:t>
        </w:r>
      </w:ins>
      <w:ins w:id="878" w:author="Kai Crockett" w:date="2025-04-11T14:18:00Z">
        <w:r w:rsidR="008821C5">
          <w:t xml:space="preserve">. This review reveals a large wealth of academic research </w:t>
        </w:r>
        <w:r w:rsidR="00B97EDD">
          <w:t>that can be used to develop efficient and valid</w:t>
        </w:r>
      </w:ins>
      <w:ins w:id="879" w:author="Kai Crockett" w:date="2025-04-11T14:19:00Z">
        <w:r w:rsidR="00B97EDD">
          <w:t xml:space="preserve"> measures of climate associated</w:t>
        </w:r>
      </w:ins>
      <w:ins w:id="880" w:author="Kai Crockett" w:date="2025-04-11T14:18:00Z">
        <w:r w:rsidR="00B97EDD">
          <w:t xml:space="preserve"> me</w:t>
        </w:r>
      </w:ins>
      <w:ins w:id="881" w:author="Kai Crockett" w:date="2025-04-11T14:19:00Z">
        <w:r w:rsidR="00B97EDD">
          <w:t>ntal health and psychosocial outcomes.</w:t>
        </w:r>
      </w:ins>
    </w:p>
    <w:p w14:paraId="45480EFA" w14:textId="08D639DC" w:rsidR="009A0FFD" w:rsidRPr="009A0FFD" w:rsidRDefault="008D3040">
      <w:pPr>
        <w:pStyle w:val="Heading2"/>
        <w:rPr>
          <w:ins w:id="882" w:author="Kai Crockett" w:date="2025-03-26T10:32:00Z"/>
        </w:rPr>
        <w:pPrChange w:id="883" w:author="Kai Crockett" w:date="2025-04-13T13:38:00Z">
          <w:pPr/>
        </w:pPrChange>
      </w:pPr>
      <w:ins w:id="884" w:author="Kai Crockett" w:date="2025-04-08T11:07:00Z">
        <w:r w:rsidRPr="002E1BEC">
          <w:t>Key Findings</w:t>
        </w:r>
      </w:ins>
    </w:p>
    <w:p w14:paraId="1C3F531A" w14:textId="4C323BE8" w:rsidR="009A7A0B" w:rsidRDefault="003F1B42" w:rsidP="00CB58C4">
      <w:pPr>
        <w:rPr>
          <w:ins w:id="885" w:author="Kai Crockett" w:date="2025-04-11T22:08:00Z"/>
        </w:rPr>
      </w:pPr>
      <w:ins w:id="886" w:author="Kai Crockett" w:date="2025-04-11T17:42:00Z">
        <w:r>
          <w:t xml:space="preserve">Federal policy interventions and metrics are the </w:t>
        </w:r>
      </w:ins>
      <w:ins w:id="887" w:author="Kai Crockett" w:date="2025-04-13T20:47:00Z">
        <w:r w:rsidR="006169DB">
          <w:t>most used</w:t>
        </w:r>
      </w:ins>
      <w:ins w:id="888" w:author="Kai Crockett" w:date="2025-04-11T17:42:00Z">
        <w:r>
          <w:t xml:space="preserve"> in</w:t>
        </w:r>
      </w:ins>
      <w:ins w:id="889" w:author="Kai Crockett" w:date="2025-04-11T19:34:00Z">
        <w:r w:rsidR="00D2298F">
          <w:t xml:space="preserve"> </w:t>
        </w:r>
        <w:r w:rsidR="005C7116">
          <w:t>post disaster findings.</w:t>
        </w:r>
      </w:ins>
      <w:ins w:id="890" w:author="Kai Crockett" w:date="2025-04-11T17:42:00Z">
        <w:r>
          <w:t xml:space="preserve"> the </w:t>
        </w:r>
      </w:ins>
      <w:ins w:id="891" w:author="Kai Crockett" w:date="2025-04-11T19:30:00Z">
        <w:r w:rsidR="00E8299E">
          <w:t>l</w:t>
        </w:r>
      </w:ins>
      <w:ins w:id="892" w:author="Kai Crockett" w:date="2025-03-26T10:32:00Z">
        <w:r w:rsidR="00695D30">
          <w:t>ocal and state health departments</w:t>
        </w:r>
      </w:ins>
      <w:ins w:id="893" w:author="Kai Crockett" w:date="2025-04-11T19:43:00Z">
        <w:r w:rsidR="00D160C4">
          <w:t>, very few studies mentioned explicit measures used by health departments, though a search of websites revealing</w:t>
        </w:r>
      </w:ins>
      <w:ins w:id="894" w:author="Kai Crockett" w:date="2025-04-11T22:05:00Z">
        <w:r w:rsidR="00E70CE4">
          <w:t xml:space="preserve"> only 1 state and 1 city health </w:t>
        </w:r>
        <w:r w:rsidR="00C36EE9">
          <w:t>department to</w:t>
        </w:r>
        <w:r w:rsidR="00E70CE4">
          <w:t xml:space="preserve"> have mental health measures related to climate change. </w:t>
        </w:r>
      </w:ins>
      <w:ins w:id="895" w:author="Kai Crockett" w:date="2025-04-11T22:06:00Z">
        <w:r w:rsidR="00C36EE9">
          <w:t xml:space="preserve">There were several useful </w:t>
        </w:r>
        <w:r w:rsidR="003E663E">
          <w:t>papers providing policy recommendations and frameworks that would</w:t>
        </w:r>
      </w:ins>
      <w:ins w:id="896" w:author="Kai Crockett" w:date="2025-04-11T22:07:00Z">
        <w:r w:rsidR="003E663E">
          <w:t xml:space="preserve"> aid health systems in preparing for extreme weather events, managing existing inequities to improve resilience, and </w:t>
        </w:r>
      </w:ins>
      <w:ins w:id="897" w:author="Kai Crockett" w:date="2025-04-13T20:47:00Z">
        <w:r w:rsidR="006169DB">
          <w:t>incorporating</w:t>
        </w:r>
      </w:ins>
      <w:ins w:id="898" w:author="Kai Crockett" w:date="2025-04-11T22:07:00Z">
        <w:r w:rsidR="009C744E">
          <w:t xml:space="preserve"> </w:t>
        </w:r>
        <w:r w:rsidR="000B5319">
          <w:t>mitigation efforts</w:t>
        </w:r>
        <w:r w:rsidR="009C744E">
          <w:t xml:space="preserve"> into prog</w:t>
        </w:r>
      </w:ins>
      <w:ins w:id="899" w:author="Kai Crockett" w:date="2025-04-11T22:08:00Z">
        <w:r w:rsidR="009C744E">
          <w:t xml:space="preserve">raming and operations. </w:t>
        </w:r>
        <w:r w:rsidR="008362C7">
          <w:t>(</w:t>
        </w:r>
        <w:proofErr w:type="spellStart"/>
        <w:r w:rsidR="008362C7">
          <w:t>Ebi</w:t>
        </w:r>
        <w:proofErr w:type="spellEnd"/>
        <w:r w:rsidR="008362C7">
          <w:t xml:space="preserve"> </w:t>
        </w:r>
        <w:proofErr w:type="gramStart"/>
        <w:r w:rsidR="008362C7">
          <w:t>2021,Zavala</w:t>
        </w:r>
        <w:proofErr w:type="gramEnd"/>
        <w:r w:rsidR="008362C7">
          <w:t xml:space="preserve"> 2024)</w:t>
        </w:r>
      </w:ins>
    </w:p>
    <w:p w14:paraId="2C93B549" w14:textId="308D7917" w:rsidR="009A7A0B" w:rsidRDefault="009A7A0B" w:rsidP="00CB58C4">
      <w:pPr>
        <w:rPr>
          <w:ins w:id="900" w:author="Kai Crockett" w:date="2025-04-11T22:11:00Z"/>
        </w:rPr>
      </w:pPr>
      <w:ins w:id="901" w:author="Kai Crockett" w:date="2025-04-11T22:08:00Z">
        <w:r>
          <w:t xml:space="preserve">Several </w:t>
        </w:r>
      </w:ins>
      <w:ins w:id="902" w:author="Kai Crockett" w:date="2025-04-11T22:09:00Z">
        <w:r>
          <w:t>papers</w:t>
        </w:r>
      </w:ins>
      <w:ins w:id="903" w:author="Kai Crockett" w:date="2025-04-11T22:08:00Z">
        <w:r>
          <w:t xml:space="preserve"> focused on developing new measures to better capture the broader psychosoci</w:t>
        </w:r>
      </w:ins>
      <w:ins w:id="904" w:author="Kai Crockett" w:date="2025-04-11T22:09:00Z">
        <w:r>
          <w:t xml:space="preserve">al outcomes like in </w:t>
        </w:r>
        <w:proofErr w:type="spellStart"/>
        <w:r>
          <w:t>Le’s</w:t>
        </w:r>
        <w:proofErr w:type="spellEnd"/>
        <w:r>
          <w:t xml:space="preserve"> 2024 research study in California</w:t>
        </w:r>
      </w:ins>
      <w:ins w:id="905" w:author="Kai Crockett" w:date="2025-04-11T22:10:00Z">
        <w:r w:rsidR="00285A6C">
          <w:t xml:space="preserve"> focused particularly on </w:t>
        </w:r>
      </w:ins>
      <w:ins w:id="906" w:author="Kai Crockett" w:date="2025-04-11T22:26:00Z">
        <w:r w:rsidR="00E54BFB">
          <w:t xml:space="preserve">adolescent and others assessing climate </w:t>
        </w:r>
      </w:ins>
      <w:ins w:id="907" w:author="Kai Crockett" w:date="2025-04-13T20:47:00Z">
        <w:r w:rsidR="006169DB">
          <w:t>emotions (</w:t>
        </w:r>
      </w:ins>
      <w:proofErr w:type="spellStart"/>
      <w:ins w:id="908" w:author="Kai Crockett" w:date="2025-04-11T22:26:00Z">
        <w:r w:rsidR="00E54BFB" w:rsidRPr="00E54BFB">
          <w:t>KÄ±rÄ±mer-AydÄ±nlÄ</w:t>
        </w:r>
        <w:proofErr w:type="spellEnd"/>
        <w:r w:rsidR="00E54BFB" w:rsidRPr="00E54BFB">
          <w:t>± 2024</w:t>
        </w:r>
        <w:r w:rsidR="00E54BFB">
          <w:t>)</w:t>
        </w:r>
      </w:ins>
      <w:ins w:id="909" w:author="Kai Crockett" w:date="2025-04-11T22:09:00Z">
        <w:r w:rsidR="00285A6C">
          <w:t xml:space="preserve"> As well as psychosocial dynam</w:t>
        </w:r>
      </w:ins>
      <w:ins w:id="910" w:author="Kai Crockett" w:date="2025-04-11T22:10:00Z">
        <w:r w:rsidR="00285A6C">
          <w:t xml:space="preserve">ics during disaster events like </w:t>
        </w:r>
        <w:proofErr w:type="spellStart"/>
        <w:proofErr w:type="gramStart"/>
        <w:r w:rsidR="00285A6C">
          <w:t>Tolupe’s</w:t>
        </w:r>
        <w:proofErr w:type="spellEnd"/>
        <w:r w:rsidR="00285A6C">
          <w:t xml:space="preserve">  2021</w:t>
        </w:r>
        <w:proofErr w:type="gramEnd"/>
        <w:r w:rsidR="00285A6C">
          <w:t xml:space="preserve"> study on water safety attitudes, during the 2018 camp fire. </w:t>
        </w:r>
      </w:ins>
      <w:ins w:id="911" w:author="Kai Crockett" w:date="2025-04-11T22:28:00Z">
        <w:r w:rsidR="009F1B5A">
          <w:t>Additionally</w:t>
        </w:r>
      </w:ins>
      <w:ins w:id="912" w:author="Kai Crockett" w:date="2025-04-11T22:13:00Z">
        <w:r w:rsidR="00833A3C">
          <w:t xml:space="preserve"> studies examined means to model the longer term impact of trauma exposures during disasters like hurricane Katrina</w:t>
        </w:r>
      </w:ins>
      <w:ins w:id="913" w:author="Kai Crockett" w:date="2025-04-11T22:14:00Z">
        <w:r w:rsidR="00833A3C">
          <w:t>(</w:t>
        </w:r>
        <w:r w:rsidR="00453544">
          <w:t>Lowe, 2020),(Blackburn,</w:t>
        </w:r>
        <w:r w:rsidR="00E72897">
          <w:t xml:space="preserve"> 2021)</w:t>
        </w:r>
      </w:ins>
      <w:ins w:id="914" w:author="Kai Crockett" w:date="2025-04-11T22:15:00Z">
        <w:r w:rsidR="00E72897">
          <w:t xml:space="preserve"> This contrasts with only 1 or 2 studies examining psychological exposures and conditions in communities prior to disaster exposure, or in a state of anticipatory expos</w:t>
        </w:r>
      </w:ins>
      <w:ins w:id="915" w:author="Kai Crockett" w:date="2025-04-11T22:16:00Z">
        <w:r w:rsidR="00E72897">
          <w:t xml:space="preserve">ure, data which is </w:t>
        </w:r>
      </w:ins>
      <w:ins w:id="916" w:author="Kai Crockett" w:date="2025-04-11T22:28:00Z">
        <w:r w:rsidR="009F1B5A">
          <w:t>necessary</w:t>
        </w:r>
      </w:ins>
      <w:ins w:id="917" w:author="Kai Crockett" w:date="2025-04-11T22:16:00Z">
        <w:r w:rsidR="00E72897">
          <w:t xml:space="preserve"> if </w:t>
        </w:r>
        <w:r w:rsidR="00CC3505">
          <w:t>researchers and policymakers wish to be able to attribute the mental health impacts to climate change,</w:t>
        </w:r>
      </w:ins>
      <w:ins w:id="918" w:author="Kai Crockett" w:date="2025-04-11T22:17:00Z">
        <w:r w:rsidR="0051038D">
          <w:t xml:space="preserve"> to ultimately</w:t>
        </w:r>
      </w:ins>
      <w:ins w:id="919" w:author="Kai Crockett" w:date="2025-04-11T22:16:00Z">
        <w:r w:rsidR="00CC3505">
          <w:t xml:space="preserve"> identify</w:t>
        </w:r>
      </w:ins>
      <w:ins w:id="920" w:author="Kai Crockett" w:date="2025-04-11T22:17:00Z">
        <w:r w:rsidR="0051038D">
          <w:t xml:space="preserve"> and act on these</w:t>
        </w:r>
      </w:ins>
      <w:ins w:id="921" w:author="Kai Crockett" w:date="2025-04-11T22:16:00Z">
        <w:r w:rsidR="00CC3505">
          <w:t xml:space="preserve"> </w:t>
        </w:r>
      </w:ins>
      <w:ins w:id="922" w:author="Kai Crockett" w:date="2025-04-11T22:17:00Z">
        <w:r w:rsidR="0051038D">
          <w:t>social determinants of health</w:t>
        </w:r>
      </w:ins>
      <w:ins w:id="923" w:author="Kai Crockett" w:date="2025-04-11T22:18:00Z">
        <w:r w:rsidR="0051038D">
          <w:t>.</w:t>
        </w:r>
      </w:ins>
    </w:p>
    <w:p w14:paraId="49E66497" w14:textId="37362559" w:rsidR="00E00119" w:rsidRDefault="00E00119" w:rsidP="00CB58C4">
      <w:pPr>
        <w:rPr>
          <w:ins w:id="924" w:author="Kai Crockett" w:date="2025-04-11T19:34:00Z"/>
        </w:rPr>
      </w:pPr>
      <w:ins w:id="925" w:author="Kai Crockett" w:date="2025-04-11T22:11:00Z">
        <w:r>
          <w:t xml:space="preserve">Hurricane disasters make up a significant portion of the studies, with Puerto </w:t>
        </w:r>
      </w:ins>
      <w:ins w:id="926" w:author="Kai Crockett" w:date="2025-04-11T22:28:00Z">
        <w:r w:rsidR="009F1B5A">
          <w:t>Rico</w:t>
        </w:r>
      </w:ins>
      <w:ins w:id="927" w:author="Kai Crockett" w:date="2025-04-11T22:11:00Z">
        <w:r>
          <w:t xml:space="preserve"> studies </w:t>
        </w:r>
      </w:ins>
      <w:ins w:id="928" w:author="Kai Crockett" w:date="2025-04-11T22:28:00Z">
        <w:r w:rsidR="009F1B5A">
          <w:t>may reveal</w:t>
        </w:r>
      </w:ins>
      <w:ins w:id="929" w:author="Kai Crockett" w:date="2025-04-11T22:11:00Z">
        <w:r>
          <w:t xml:space="preserve"> unique relationships between the lack of resources </w:t>
        </w:r>
      </w:ins>
      <w:proofErr w:type="gramStart"/>
      <w:ins w:id="930" w:author="Kai Crockett" w:date="2025-04-11T22:12:00Z">
        <w:r w:rsidR="00D9464D">
          <w:t>as a result of</w:t>
        </w:r>
        <w:proofErr w:type="gramEnd"/>
        <w:r w:rsidR="00D9464D">
          <w:t xml:space="preserve"> being a us territory. </w:t>
        </w:r>
      </w:ins>
      <w:ins w:id="931" w:author="Kai Crockett" w:date="2025-04-11T22:18:00Z">
        <w:r w:rsidR="0051038D">
          <w:t xml:space="preserve">Measures specific to each disaster are important, </w:t>
        </w:r>
        <w:r w:rsidR="00926D28">
          <w:t>repeated exposures</w:t>
        </w:r>
      </w:ins>
      <w:ins w:id="932" w:author="Kai Crockett" w:date="2025-04-11T22:19:00Z">
        <w:r w:rsidR="00296679">
          <w:t xml:space="preserve">, structural </w:t>
        </w:r>
      </w:ins>
      <w:ins w:id="933" w:author="Kai Crockett" w:date="2025-04-11T22:28:00Z">
        <w:r w:rsidR="009F1B5A">
          <w:t>resilience, (</w:t>
        </w:r>
      </w:ins>
      <w:ins w:id="934" w:author="Kai Crockett" w:date="2025-04-11T22:18:00Z">
        <w:r w:rsidR="00926D28">
          <w:t>Garfin, 2022</w:t>
        </w:r>
      </w:ins>
      <w:ins w:id="935" w:author="Kai Crockett" w:date="2025-04-11T22:19:00Z">
        <w:r w:rsidR="00022854">
          <w:t xml:space="preserve">) Other social </w:t>
        </w:r>
      </w:ins>
      <w:ins w:id="936" w:author="Kai Crockett" w:date="2025-04-11T22:20:00Z">
        <w:r w:rsidR="00022854">
          <w:t xml:space="preserve">and </w:t>
        </w:r>
        <w:r w:rsidR="00425C14">
          <w:t xml:space="preserve">personal </w:t>
        </w:r>
      </w:ins>
      <w:ins w:id="937" w:author="Kai Crockett" w:date="2025-04-11T22:19:00Z">
        <w:r w:rsidR="00022854">
          <w:t>factors, such as racism</w:t>
        </w:r>
      </w:ins>
      <w:ins w:id="938" w:author="Kai Crockett" w:date="2025-04-11T22:20:00Z">
        <w:r w:rsidR="00022854">
          <w:t xml:space="preserve">, </w:t>
        </w:r>
        <w:r w:rsidR="00425C14">
          <w:t xml:space="preserve">violence, </w:t>
        </w:r>
        <w:r w:rsidR="00022854">
          <w:t xml:space="preserve">substance abuse or </w:t>
        </w:r>
        <w:proofErr w:type="spellStart"/>
        <w:r w:rsidR="00022854">
          <w:t>co</w:t>
        </w:r>
      </w:ins>
      <w:ins w:id="939" w:author="Kai Crockett" w:date="2025-04-13T20:47:00Z">
        <w:r w:rsidR="006169DB">
          <w:t>m</w:t>
        </w:r>
      </w:ins>
      <w:ins w:id="940" w:author="Kai Crockett" w:date="2025-04-11T22:20:00Z">
        <w:r w:rsidR="00022854">
          <w:t>morbi</w:t>
        </w:r>
      </w:ins>
      <w:ins w:id="941" w:author="Kai Crockett" w:date="2025-04-13T20:47:00Z">
        <w:r w:rsidR="006169DB">
          <w:t>di</w:t>
        </w:r>
      </w:ins>
      <w:ins w:id="942" w:author="Kai Crockett" w:date="2025-04-11T22:20:00Z">
        <w:r w:rsidR="00022854">
          <w:t>ties</w:t>
        </w:r>
      </w:ins>
      <w:proofErr w:type="spellEnd"/>
      <w:ins w:id="943" w:author="Kai Crockett" w:date="2025-04-11T22:21:00Z">
        <w:r w:rsidR="0064769E">
          <w:t xml:space="preserve">, </w:t>
        </w:r>
        <w:proofErr w:type="gramStart"/>
        <w:r w:rsidR="0064769E">
          <w:t>cultural</w:t>
        </w:r>
        <w:proofErr w:type="gramEnd"/>
        <w:r w:rsidR="0064769E">
          <w:t xml:space="preserve"> specific resilience</w:t>
        </w:r>
      </w:ins>
      <w:ins w:id="944" w:author="Kai Crockett" w:date="2025-04-11T22:24:00Z">
        <w:r w:rsidR="00C27FE8">
          <w:t xml:space="preserve"> influence outcomes and are important for h</w:t>
        </w:r>
      </w:ins>
      <w:ins w:id="945" w:author="Kai Crockett" w:date="2025-04-11T22:30:00Z">
        <w:r w:rsidR="00634936">
          <w:t>e</w:t>
        </w:r>
      </w:ins>
      <w:ins w:id="946" w:author="Kai Crockett" w:date="2025-04-11T22:24:00Z">
        <w:r w:rsidR="00C27FE8">
          <w:t>alth systems to engage with to prevent m</w:t>
        </w:r>
      </w:ins>
      <w:ins w:id="947" w:author="Kai Crockett" w:date="2025-04-11T22:25:00Z">
        <w:r w:rsidR="00C27FE8">
          <w:t>ore harm from</w:t>
        </w:r>
      </w:ins>
      <w:ins w:id="948" w:author="Kai Crockett" w:date="2025-04-11T22:29:00Z">
        <w:r w:rsidR="00C0234B">
          <w:t xml:space="preserve"> increasingly frequent</w:t>
        </w:r>
        <w:r w:rsidR="00CA53A2">
          <w:t xml:space="preserve"> disasters</w:t>
        </w:r>
      </w:ins>
      <w:ins w:id="949" w:author="Kai Crockett" w:date="2025-04-11T22:30:00Z">
        <w:r w:rsidR="00634936">
          <w:t xml:space="preserve"> and </w:t>
        </w:r>
      </w:ins>
      <w:ins w:id="950" w:author="Kai Crockett" w:date="2025-04-11T22:29:00Z">
        <w:r w:rsidR="00CA53A2">
          <w:t>chronic climate stressors</w:t>
        </w:r>
      </w:ins>
      <w:ins w:id="951" w:author="Kai Crockett" w:date="2025-04-11T22:30:00Z">
        <w:r w:rsidR="00634936">
          <w:t>.</w:t>
        </w:r>
      </w:ins>
      <w:ins w:id="952" w:author="Kai Crockett" w:date="2025-04-11T22:29:00Z">
        <w:r w:rsidR="00CA53A2">
          <w:t xml:space="preserve"> </w:t>
        </w:r>
      </w:ins>
      <w:ins w:id="953" w:author="Kai Crockett" w:date="2025-04-11T22:20:00Z">
        <w:r w:rsidR="00022854">
          <w:t xml:space="preserve"> </w:t>
        </w:r>
        <w:r w:rsidR="009904C1">
          <w:t>(Gilmore 2021</w:t>
        </w:r>
        <w:proofErr w:type="gramStart"/>
        <w:r w:rsidR="009904C1">
          <w:t>),</w:t>
        </w:r>
      </w:ins>
      <w:proofErr w:type="spellStart"/>
      <w:ins w:id="954" w:author="Kai Crockett" w:date="2025-04-11T22:21:00Z">
        <w:r w:rsidR="0064769E">
          <w:t>Dicket</w:t>
        </w:r>
        <w:proofErr w:type="spellEnd"/>
        <w:proofErr w:type="gramEnd"/>
        <w:r w:rsidR="0064769E">
          <w:t xml:space="preserve"> 2023,Baggerly, 2019), </w:t>
        </w:r>
      </w:ins>
      <w:ins w:id="955" w:author="Kai Crockett" w:date="2025-04-11T22:25:00Z">
        <w:r w:rsidR="008E4E31">
          <w:t>(Zhang, 2020)</w:t>
        </w:r>
      </w:ins>
    </w:p>
    <w:p w14:paraId="26CC22EE" w14:textId="1DD1DEBA" w:rsidR="00C0234B" w:rsidRDefault="00E22839" w:rsidP="00CB58C4">
      <w:pPr>
        <w:rPr>
          <w:ins w:id="956" w:author="Kai Crockett" w:date="2025-04-11T22:29:00Z"/>
        </w:rPr>
      </w:pPr>
      <w:ins w:id="957" w:author="Kai Crockett" w:date="2025-04-11T22:22:00Z">
        <w:r>
          <w:t>The review also aided in identifying possible prevention and intervention programs</w:t>
        </w:r>
      </w:ins>
      <w:ins w:id="958" w:author="Kai Crockett" w:date="2025-04-11T22:23:00Z">
        <w:r>
          <w:t xml:space="preserve">, such as telehealth </w:t>
        </w:r>
        <w:r w:rsidR="00F10CBA">
          <w:t>networks, mobile apps, therapies</w:t>
        </w:r>
      </w:ins>
      <w:ins w:id="959" w:author="Kai Crockett" w:date="2025-04-11T22:25:00Z">
        <w:r w:rsidR="008E4E31">
          <w:t xml:space="preserve">, community </w:t>
        </w:r>
      </w:ins>
      <w:ins w:id="960" w:author="Kai Crockett" w:date="2025-04-11T22:23:00Z">
        <w:r w:rsidR="00F10CBA">
          <w:t>(</w:t>
        </w:r>
        <w:proofErr w:type="spellStart"/>
        <w:r w:rsidR="00284494">
          <w:t>Ezeonu</w:t>
        </w:r>
        <w:proofErr w:type="spellEnd"/>
        <w:r w:rsidR="00284494">
          <w:t>, 2024)</w:t>
        </w:r>
      </w:ins>
      <w:ins w:id="961" w:author="Kai Crockett" w:date="2025-04-11T22:25:00Z">
        <w:r w:rsidR="008E4E31">
          <w:t xml:space="preserve"> Balderas 2023)</w:t>
        </w:r>
      </w:ins>
      <w:ins w:id="962" w:author="Kai Crockett" w:date="2025-04-11T22:23:00Z">
        <w:r w:rsidR="00284494">
          <w:t xml:space="preserve">, </w:t>
        </w:r>
      </w:ins>
      <w:ins w:id="963" w:author="Kai Crockett" w:date="2025-04-11T22:24:00Z">
        <w:r w:rsidR="00284494">
          <w:t xml:space="preserve">Gonzalez-conty,2020, </w:t>
        </w:r>
        <w:proofErr w:type="spellStart"/>
        <w:r w:rsidR="00C27FE8">
          <w:t>Pavlacic</w:t>
        </w:r>
        <w:proofErr w:type="spellEnd"/>
        <w:r w:rsidR="00C27FE8">
          <w:t xml:space="preserve">, 2024) </w:t>
        </w:r>
      </w:ins>
      <w:ins w:id="964" w:author="Kai Crockett" w:date="2025-04-11T22:38:00Z">
        <w:r w:rsidR="0087493F">
          <w:t xml:space="preserve">Some suggestions involve </w:t>
        </w:r>
        <w:r w:rsidR="00C03C3D">
          <w:t xml:space="preserve">collaboration across health </w:t>
        </w:r>
      </w:ins>
      <w:ins w:id="965" w:author="Kai Crockett" w:date="2025-04-13T19:47:00Z">
        <w:r w:rsidR="00C058F1">
          <w:t>departments</w:t>
        </w:r>
        <w:r w:rsidR="007E2492">
          <w:t xml:space="preserve"> to share lessons from adaptation and mitigation </w:t>
        </w:r>
      </w:ins>
      <w:ins w:id="966" w:author="Kai Crockett" w:date="2025-04-13T19:48:00Z">
        <w:r w:rsidR="000969B3">
          <w:t>efforts. (</w:t>
        </w:r>
      </w:ins>
      <w:ins w:id="967" w:author="Kai Crockett" w:date="2025-04-11T22:38:00Z">
        <w:r w:rsidR="00C03C3D">
          <w:t xml:space="preserve">Fears, 2023) </w:t>
        </w:r>
      </w:ins>
      <w:ins w:id="968" w:author="Kai Crockett" w:date="2025-04-11T22:39:00Z">
        <w:r w:rsidR="00EA63F7">
          <w:t xml:space="preserve"> </w:t>
        </w:r>
      </w:ins>
    </w:p>
    <w:p w14:paraId="7C66E3B8" w14:textId="1734A2BC" w:rsidR="00C61E36" w:rsidRDefault="00C0234B" w:rsidP="00CB58C4">
      <w:pPr>
        <w:rPr>
          <w:ins w:id="969" w:author="Kai Crockett" w:date="2025-04-11T19:34:00Z"/>
        </w:rPr>
      </w:pPr>
      <w:ins w:id="970" w:author="Kai Crockett" w:date="2025-04-11T22:29:00Z">
        <w:r>
          <w:t>A couple s</w:t>
        </w:r>
      </w:ins>
      <w:ins w:id="971" w:author="Kai Crockett" w:date="2025-04-11T22:30:00Z">
        <w:r w:rsidR="005E7B2A">
          <w:t xml:space="preserve">tudies even revealed there are positive </w:t>
        </w:r>
      </w:ins>
      <w:ins w:id="972" w:author="Kai Crockett" w:date="2025-04-13T20:47:00Z">
        <w:r w:rsidR="006169DB">
          <w:t>mental</w:t>
        </w:r>
      </w:ins>
      <w:ins w:id="973" w:author="Kai Crockett" w:date="2025-04-11T22:30:00Z">
        <w:r w:rsidR="005E7B2A">
          <w:t xml:space="preserve"> heal</w:t>
        </w:r>
      </w:ins>
      <w:ins w:id="974" w:author="Kai Crockett" w:date="2025-04-11T22:31:00Z">
        <w:r w:rsidR="005E7B2A">
          <w:t xml:space="preserve">th outcomes amongst disaster </w:t>
        </w:r>
      </w:ins>
      <w:ins w:id="975" w:author="Kai Crockett" w:date="2025-04-13T19:48:00Z">
        <w:r w:rsidR="000969B3">
          <w:t>aftermath (</w:t>
        </w:r>
      </w:ins>
      <w:proofErr w:type="spellStart"/>
      <w:ins w:id="976" w:author="Kai Crockett" w:date="2025-04-11T22:31:00Z">
        <w:r w:rsidR="006E3BAD">
          <w:t>appel</w:t>
        </w:r>
        <w:proofErr w:type="spellEnd"/>
        <w:r w:rsidR="006E3BAD">
          <w:t xml:space="preserve"> 2021), </w:t>
        </w:r>
      </w:ins>
      <w:ins w:id="977" w:author="Kai Crockett" w:date="2025-04-11T22:32:00Z">
        <w:r w:rsidR="00C61E36">
          <w:t xml:space="preserve">Similarly studies explored complex family dynamics and </w:t>
        </w:r>
      </w:ins>
      <w:ins w:id="978" w:author="Kai Crockett" w:date="2025-04-11T22:33:00Z">
        <w:r w:rsidR="00C61E36">
          <w:t xml:space="preserve">social capital, </w:t>
        </w:r>
      </w:ins>
    </w:p>
    <w:p w14:paraId="27732A24" w14:textId="7FE4EFD2" w:rsidR="00A37D06" w:rsidRDefault="005C7116" w:rsidP="00CB58C4">
      <w:pPr>
        <w:rPr>
          <w:ins w:id="979" w:author="Kai Crockett" w:date="2025-04-13T07:55:00Z"/>
        </w:rPr>
      </w:pPr>
      <w:ins w:id="980" w:author="Kai Crockett" w:date="2025-04-11T19:34:00Z">
        <w:r>
          <w:t>Certain hazards are better studied and measured than others</w:t>
        </w:r>
      </w:ins>
      <w:ins w:id="981" w:author="Kai Crockett" w:date="2025-04-11T19:35:00Z">
        <w:r w:rsidR="00CD4CA8">
          <w:t>, depend</w:t>
        </w:r>
      </w:ins>
      <w:ins w:id="982" w:author="Kai Crockett" w:date="2025-04-11T19:42:00Z">
        <w:r w:rsidR="0039090C">
          <w:t>ing on the area of the U</w:t>
        </w:r>
      </w:ins>
      <w:ins w:id="983" w:author="Kai Crockett" w:date="2025-04-11T19:43:00Z">
        <w:r w:rsidR="0039090C">
          <w:t>S</w:t>
        </w:r>
      </w:ins>
      <w:ins w:id="984" w:author="Kai Crockett" w:date="2025-04-11T22:33:00Z">
        <w:r w:rsidR="009169BC">
          <w:t xml:space="preserve">. </w:t>
        </w:r>
        <w:r w:rsidR="00592977">
          <w:t xml:space="preserve">Hurricanes, floods, </w:t>
        </w:r>
      </w:ins>
      <w:ins w:id="985" w:author="Kai Crockett" w:date="2025-04-11T22:34:00Z">
        <w:r w:rsidR="00592977">
          <w:t xml:space="preserve">fire, </w:t>
        </w:r>
        <w:r w:rsidR="003041E7">
          <w:t xml:space="preserve">air </w:t>
        </w:r>
      </w:ins>
      <w:ins w:id="986" w:author="Kai Crockett" w:date="2025-04-11T22:35:00Z">
        <w:r w:rsidR="003041E7">
          <w:t>pollution</w:t>
        </w:r>
      </w:ins>
      <w:ins w:id="987" w:author="Kai Crockett" w:date="2025-04-11T22:34:00Z">
        <w:r w:rsidR="003041E7">
          <w:t xml:space="preserve">, and heat made up most of the studies, with very few </w:t>
        </w:r>
        <w:r w:rsidR="003041E7">
          <w:lastRenderedPageBreak/>
          <w:t xml:space="preserve">examining drought conditions, extreme cold, </w:t>
        </w:r>
      </w:ins>
      <w:ins w:id="988" w:author="Kai Crockett" w:date="2025-04-11T22:35:00Z">
        <w:r w:rsidR="003041E7">
          <w:t>tornados</w:t>
        </w:r>
      </w:ins>
      <w:ins w:id="989" w:author="Kai Crockett" w:date="2025-04-11T22:34:00Z">
        <w:r w:rsidR="003041E7">
          <w:t xml:space="preserve">, or </w:t>
        </w:r>
      </w:ins>
      <w:ins w:id="990" w:author="Kai Crockett" w:date="2025-04-11T22:35:00Z">
        <w:r w:rsidR="003041E7">
          <w:t>general anthropogenic environmental degradation.</w:t>
        </w:r>
        <w:r w:rsidR="001115E1">
          <w:t xml:space="preserve"> </w:t>
        </w:r>
      </w:ins>
      <w:ins w:id="991" w:author="Kai Crockett" w:date="2025-04-11T22:36:00Z">
        <w:r w:rsidR="001115E1">
          <w:t xml:space="preserve">While a good portion were focused on disaster response several </w:t>
        </w:r>
        <w:r w:rsidR="008D0501">
          <w:t xml:space="preserve">explored longer term policy </w:t>
        </w:r>
      </w:ins>
      <w:ins w:id="992" w:author="Kai Crockett" w:date="2025-04-11T22:37:00Z">
        <w:r w:rsidR="004E5B31">
          <w:t>changes, and</w:t>
        </w:r>
      </w:ins>
      <w:ins w:id="993" w:author="Kai Crockett" w:date="2025-04-11T22:36:00Z">
        <w:r w:rsidR="008D0501">
          <w:t xml:space="preserve"> climate </w:t>
        </w:r>
      </w:ins>
      <w:ins w:id="994" w:author="Kai Crockett" w:date="2025-04-13T20:47:00Z">
        <w:r w:rsidR="006169DB">
          <w:t>mitigation, (</w:t>
        </w:r>
      </w:ins>
      <w:ins w:id="995" w:author="Kai Crockett" w:date="2025-04-11T22:37:00Z">
        <w:r w:rsidR="0087493F">
          <w:t>levy, 2024</w:t>
        </w:r>
        <w:r w:rsidR="008D0501">
          <w:t xml:space="preserve"> </w:t>
        </w:r>
      </w:ins>
    </w:p>
    <w:p w14:paraId="0E019DE6" w14:textId="18C2C67A" w:rsidR="000B6CBC" w:rsidRDefault="000B6CBC" w:rsidP="00CB58C4">
      <w:pPr>
        <w:rPr>
          <w:ins w:id="996" w:author="Kai Crockett" w:date="2025-04-11T21:10:00Z"/>
        </w:rPr>
      </w:pPr>
      <w:ins w:id="997" w:author="Kai Crockett" w:date="2025-04-13T07:55:00Z">
        <w:r>
          <w:t>Limitations</w:t>
        </w:r>
      </w:ins>
    </w:p>
    <w:p w14:paraId="6B2FE2EE" w14:textId="6CB4C17F" w:rsidR="005C7116" w:rsidRDefault="00A37D06" w:rsidP="00CB58C4">
      <w:pPr>
        <w:rPr>
          <w:ins w:id="998" w:author="Kai Crockett" w:date="2025-04-13T07:55:00Z"/>
        </w:rPr>
      </w:pPr>
      <w:ins w:id="999" w:author="Kai Crockett" w:date="2025-04-11T21:10:00Z">
        <w:r>
          <w:t>These results were limited however because our pursuit was to examine the existing meas</w:t>
        </w:r>
      </w:ins>
      <w:ins w:id="1000" w:author="Kai Crockett" w:date="2025-04-11T21:11:00Z">
        <w:r w:rsidR="0072451B">
          <w:t>ures and policies</w:t>
        </w:r>
      </w:ins>
      <w:ins w:id="1001" w:author="Kai Crockett" w:date="2025-04-11T21:58:00Z">
        <w:r w:rsidR="005C3AB1">
          <w:t xml:space="preserve"> specifically related to climate and health</w:t>
        </w:r>
      </w:ins>
      <w:ins w:id="1002" w:author="Kai Crockett" w:date="2025-04-11T21:11:00Z">
        <w:r w:rsidR="0072451B">
          <w:t xml:space="preserve"> utilized by Local and State Health departments</w:t>
        </w:r>
      </w:ins>
      <w:ins w:id="1003" w:author="Kai Crockett" w:date="2025-04-11T21:57:00Z">
        <w:r w:rsidR="00D108FB">
          <w:t xml:space="preserve">, we </w:t>
        </w:r>
      </w:ins>
      <w:ins w:id="1004" w:author="Kai Crockett" w:date="2025-04-13T20:47:00Z">
        <w:r w:rsidR="006169DB">
          <w:t>were not</w:t>
        </w:r>
      </w:ins>
      <w:ins w:id="1005" w:author="Kai Crockett" w:date="2025-04-11T21:57:00Z">
        <w:r w:rsidR="00D108FB">
          <w:t xml:space="preserve"> able to </w:t>
        </w:r>
        <w:r w:rsidR="000427C4">
          <w:t>examine suggestions more general</w:t>
        </w:r>
      </w:ins>
      <w:ins w:id="1006" w:author="Kai Crockett" w:date="2025-04-11T21:58:00Z">
        <w:r w:rsidR="005C3AB1">
          <w:t>ly</w:t>
        </w:r>
      </w:ins>
      <w:ins w:id="1007" w:author="Kai Crockett" w:date="2025-04-11T21:57:00Z">
        <w:r w:rsidR="000427C4">
          <w:t xml:space="preserve"> related to improving health department data collection and </w:t>
        </w:r>
      </w:ins>
      <w:ins w:id="1008" w:author="Kai Crockett" w:date="2025-04-11T21:58:00Z">
        <w:r w:rsidR="005C3AB1">
          <w:t xml:space="preserve">policy development. </w:t>
        </w:r>
      </w:ins>
      <w:ins w:id="1009" w:author="Kai Crockett" w:date="2025-04-11T21:59:00Z">
        <w:r w:rsidR="00135F13">
          <w:t xml:space="preserve">This review instead provides a glimpse of the limits of academic research in describing the </w:t>
        </w:r>
        <w:r w:rsidR="005234BB">
          <w:t>structural landscape of</w:t>
        </w:r>
      </w:ins>
      <w:ins w:id="1010" w:author="Kai Crockett" w:date="2025-04-11T22:39:00Z">
        <w:r w:rsidR="00EA63F7">
          <w:t xml:space="preserve"> united states</w:t>
        </w:r>
      </w:ins>
      <w:ins w:id="1011" w:author="Kai Crockett" w:date="2025-04-11T21:59:00Z">
        <w:r w:rsidR="005234BB">
          <w:t xml:space="preserve"> </w:t>
        </w:r>
      </w:ins>
      <w:ins w:id="1012" w:author="Kai Crockett" w:date="2025-04-11T22:39:00Z">
        <w:r w:rsidR="00EA63F7">
          <w:t>health department operation</w:t>
        </w:r>
        <w:r w:rsidR="002555B7">
          <w:t>s. Improving the assessment of health departm</w:t>
        </w:r>
      </w:ins>
      <w:ins w:id="1013" w:author="Kai Crockett" w:date="2025-04-11T22:40:00Z">
        <w:r w:rsidR="002555B7">
          <w:t>ents and providing tailored recommendations, tools and resources for monitoring mental health indicators, climate hazard</w:t>
        </w:r>
      </w:ins>
      <w:ins w:id="1014" w:author="Kai Crockett" w:date="2025-04-11T22:41:00Z">
        <w:r w:rsidR="00CF5D00">
          <w:t xml:space="preserve">s, would be a significant step forward </w:t>
        </w:r>
      </w:ins>
      <w:ins w:id="1015" w:author="Kai Crockett" w:date="2025-04-11T22:42:00Z">
        <w:r w:rsidR="00463207">
          <w:t xml:space="preserve">building supportive networks </w:t>
        </w:r>
      </w:ins>
      <w:ins w:id="1016" w:author="Kai Crockett" w:date="2025-04-11T22:41:00Z">
        <w:r w:rsidR="007052FC">
          <w:t>and buffering</w:t>
        </w:r>
      </w:ins>
      <w:ins w:id="1017" w:author="Kai Crockett" w:date="2025-04-11T22:42:00Z">
        <w:r w:rsidR="00463207">
          <w:t xml:space="preserve"> local responses</w:t>
        </w:r>
      </w:ins>
      <w:ins w:id="1018" w:author="Kai Crockett" w:date="2025-04-11T22:41:00Z">
        <w:r w:rsidR="007052FC">
          <w:t xml:space="preserve"> </w:t>
        </w:r>
      </w:ins>
      <w:ins w:id="1019" w:author="Kai Crockett" w:date="2025-04-11T22:42:00Z">
        <w:r w:rsidR="00463207">
          <w:t>to acute</w:t>
        </w:r>
      </w:ins>
      <w:ins w:id="1020" w:author="Kai Crockett" w:date="2025-04-11T22:41:00Z">
        <w:r w:rsidR="007052FC">
          <w:t xml:space="preserve"> </w:t>
        </w:r>
      </w:ins>
      <w:ins w:id="1021" w:author="Kai Crockett" w:date="2025-04-11T22:42:00Z">
        <w:r w:rsidR="00463207">
          <w:t xml:space="preserve">and </w:t>
        </w:r>
      </w:ins>
      <w:ins w:id="1022" w:author="Kai Crockett" w:date="2025-04-11T22:41:00Z">
        <w:r w:rsidR="007052FC">
          <w:t>ongoing climate threat</w:t>
        </w:r>
      </w:ins>
      <w:ins w:id="1023" w:author="Kai Crockett" w:date="2025-04-11T22:42:00Z">
        <w:r w:rsidR="007052FC">
          <w:t>s</w:t>
        </w:r>
        <w:r w:rsidR="00463207">
          <w:t xml:space="preserve">. </w:t>
        </w:r>
      </w:ins>
    </w:p>
    <w:p w14:paraId="7B067C51" w14:textId="000B98EF" w:rsidR="00057EE0" w:rsidRDefault="00256D30" w:rsidP="00CB58C4">
      <w:pPr>
        <w:rPr>
          <w:ins w:id="1024" w:author="Kai Crockett" w:date="2025-04-13T20:35:00Z"/>
        </w:rPr>
      </w:pPr>
      <w:ins w:id="1025" w:author="Kai Crockett" w:date="2025-04-13T08:08:00Z">
        <w:r>
          <w:t>Additionally,</w:t>
        </w:r>
      </w:ins>
      <w:ins w:id="1026" w:author="Kai Crockett" w:date="2025-04-13T07:55:00Z">
        <w:r w:rsidR="00057EE0">
          <w:t xml:space="preserve"> climate change is a global</w:t>
        </w:r>
      </w:ins>
      <w:ins w:id="1027" w:author="Kai Crockett" w:date="2025-04-13T07:56:00Z">
        <w:r w:rsidR="004F6CFB">
          <w:t xml:space="preserve"> and systemic</w:t>
        </w:r>
      </w:ins>
      <w:ins w:id="1028" w:author="Kai Crockett" w:date="2025-04-13T07:55:00Z">
        <w:r w:rsidR="00057EE0">
          <w:t xml:space="preserve"> issue</w:t>
        </w:r>
      </w:ins>
      <w:ins w:id="1029" w:author="Kai Crockett" w:date="2025-04-13T07:57:00Z">
        <w:r w:rsidR="004F6CFB">
          <w:t>, facing many areas of the world much more severely than the United States</w:t>
        </w:r>
      </w:ins>
      <w:ins w:id="1030" w:author="Kai Crockett" w:date="2025-04-13T07:55:00Z">
        <w:r w:rsidR="00057EE0">
          <w:t>,</w:t>
        </w:r>
      </w:ins>
      <w:ins w:id="1031" w:author="Kai Crockett" w:date="2025-04-13T08:09:00Z">
        <w:r>
          <w:t xml:space="preserve"> and with some countries having </w:t>
        </w:r>
        <w:r w:rsidR="0082119D">
          <w:t>more advanced green transitions,</w:t>
        </w:r>
      </w:ins>
      <w:ins w:id="1032" w:author="Kai Crockett" w:date="2025-04-13T07:55:00Z">
        <w:r w:rsidR="00057EE0">
          <w:t xml:space="preserve"> so </w:t>
        </w:r>
      </w:ins>
      <w:ins w:id="1033" w:author="Kai Crockett" w:date="2025-04-13T07:56:00Z">
        <w:r w:rsidR="004F6CFB">
          <w:t xml:space="preserve">using literature restricted to </w:t>
        </w:r>
      </w:ins>
      <w:ins w:id="1034" w:author="Kai Crockett" w:date="2025-04-13T07:57:00Z">
        <w:r w:rsidR="004F6CFB">
          <w:t xml:space="preserve">the United States geographically may not </w:t>
        </w:r>
      </w:ins>
      <w:ins w:id="1035" w:author="Kai Crockett" w:date="2025-04-13T08:07:00Z">
        <w:r w:rsidR="00C1542D">
          <w:t xml:space="preserve">fully capture the </w:t>
        </w:r>
        <w:r w:rsidR="0049538A">
          <w:t>lessons learned from countries on the frontline of climate change</w:t>
        </w:r>
      </w:ins>
      <w:ins w:id="1036" w:author="Kai Crockett" w:date="2025-04-13T08:08:00Z">
        <w:r w:rsidR="0049538A">
          <w:t xml:space="preserve">, and those with more progressive climate policies. </w:t>
        </w:r>
      </w:ins>
      <w:ins w:id="1037" w:author="Kai Crockett" w:date="2025-04-13T08:09:00Z">
        <w:r w:rsidR="0082119D">
          <w:t>However, this does mean that the suggestions we developed for state and local health departments is re</w:t>
        </w:r>
      </w:ins>
      <w:ins w:id="1038" w:author="Kai Crockett" w:date="2025-04-13T08:10:00Z">
        <w:r w:rsidR="0082119D">
          <w:t>gionally specific</w:t>
        </w:r>
        <w:r w:rsidR="00AF5013">
          <w:t xml:space="preserve">, and challenges specific to the </w:t>
        </w:r>
      </w:ins>
      <w:ins w:id="1039" w:author="Kai Crockett" w:date="2025-04-13T21:17:00Z">
        <w:r w:rsidR="00BA4FE8">
          <w:t>United States</w:t>
        </w:r>
      </w:ins>
      <w:ins w:id="1040" w:author="Kai Crockett" w:date="2025-04-13T08:10:00Z">
        <w:r w:rsidR="00AF5013">
          <w:t xml:space="preserve">, such as racist housing policies, or private insurance failings in the aftermath of </w:t>
        </w:r>
      </w:ins>
      <w:ins w:id="1041" w:author="Kai Crockett" w:date="2025-04-13T08:11:00Z">
        <w:r w:rsidR="00B561EC">
          <w:t>disasters</w:t>
        </w:r>
        <w:r w:rsidR="00AF5013">
          <w:t xml:space="preserve">, can be highlighted and </w:t>
        </w:r>
        <w:r w:rsidR="00726F7D">
          <w:t xml:space="preserve">addressed. </w:t>
        </w:r>
      </w:ins>
    </w:p>
    <w:p w14:paraId="1B00D1B3" w14:textId="4B40DA8D" w:rsidR="005C7116" w:rsidRDefault="000C7248" w:rsidP="00CB58C4">
      <w:pPr>
        <w:rPr>
          <w:ins w:id="1042" w:author="Kai Crockett" w:date="2025-04-13T19:48:00Z"/>
        </w:rPr>
      </w:pPr>
      <w:del w:id="1043" w:author="Kai Crockett" w:date="2025-04-13T20:52:00Z">
        <w:r w:rsidDel="00E4052E">
          <w:fldChar w:fldCharType="begin"/>
        </w:r>
        <w:r w:rsidR="000A3EBD" w:rsidDel="00E4052E">
          <w:fldChar w:fldCharType="separate"/>
        </w:r>
        <w:r w:rsidDel="00E4052E">
          <w:fldChar w:fldCharType="end"/>
        </w:r>
      </w:del>
    </w:p>
    <w:p w14:paraId="4B4D53FE" w14:textId="325C35BA" w:rsidR="000969B3" w:rsidRDefault="000969B3">
      <w:pPr>
        <w:pStyle w:val="Heading1"/>
        <w:rPr>
          <w:ins w:id="1044" w:author="Kai Crockett" w:date="2025-03-05T10:10:00Z"/>
        </w:rPr>
        <w:pPrChange w:id="1045" w:author="Kai Crockett" w:date="2025-04-13T19:48:00Z">
          <w:pPr/>
        </w:pPrChange>
      </w:pPr>
      <w:ins w:id="1046" w:author="Kai Crockett" w:date="2025-04-13T19:48:00Z">
        <w:r>
          <w:lastRenderedPageBreak/>
          <w:t>References</w:t>
        </w:r>
      </w:ins>
    </w:p>
    <w:p w14:paraId="10098BF5" w14:textId="340AF147" w:rsidR="00677120" w:rsidRDefault="002B3472" w:rsidP="00CB58C4">
      <w:pPr>
        <w:rPr>
          <w:ins w:id="1047" w:author="Kai Crockett" w:date="2025-03-05T10:10:00Z"/>
        </w:rPr>
      </w:pPr>
      <w:ins w:id="1048" w:author="Kai Crockett" w:date="2025-03-21T08:50:00Z">
        <w:r w:rsidRPr="00C5198F">
          <w:rPr>
            <w:noProof/>
          </w:rPr>
          <w:lastRenderedPageBreak/>
          <w:drawing>
            <wp:inline distT="0" distB="0" distL="0" distR="0" wp14:anchorId="22D7041E" wp14:editId="69C624A0">
              <wp:extent cx="6231467" cy="8031669"/>
              <wp:effectExtent l="0" t="0" r="0" b="0"/>
              <wp:docPr id="1"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diagram&#10;&#10;Description automatically generated"/>
                      <pic:cNvPicPr/>
                    </pic:nvPicPr>
                    <pic:blipFill>
                      <a:blip r:embed="rId25"/>
                      <a:stretch>
                        <a:fillRect/>
                      </a:stretch>
                    </pic:blipFill>
                    <pic:spPr>
                      <a:xfrm>
                        <a:off x="0" y="0"/>
                        <a:ext cx="6239870" cy="8042500"/>
                      </a:xfrm>
                      <a:prstGeom prst="rect">
                        <a:avLst/>
                      </a:prstGeom>
                    </pic:spPr>
                  </pic:pic>
                </a:graphicData>
              </a:graphic>
            </wp:inline>
          </w:drawing>
        </w:r>
      </w:ins>
    </w:p>
    <w:p w14:paraId="78EE791F" w14:textId="6C5FE477" w:rsidR="00677120" w:rsidRDefault="00677120" w:rsidP="00CB58C4">
      <w:pPr>
        <w:rPr>
          <w:ins w:id="1049" w:author="Kai Crockett" w:date="2025-03-05T10:10:00Z"/>
        </w:rPr>
      </w:pPr>
      <w:ins w:id="1050" w:author="Kai Crockett" w:date="2025-03-05T10:10:00Z">
        <w:r>
          <w:lastRenderedPageBreak/>
          <w:t xml:space="preserve">Survey methods: </w:t>
        </w:r>
      </w:ins>
    </w:p>
    <w:p w14:paraId="332ABB66" w14:textId="169E76D2" w:rsidR="00BC2BAE" w:rsidRPr="00CB58C4" w:rsidRDefault="00677120" w:rsidP="00CB58C4">
      <w:ins w:id="1051" w:author="Kai Crockett" w:date="2025-03-05T10:10:00Z">
        <w:r>
          <w:t xml:space="preserve">A large portion of the papers conducted assessments of psychological wellbeing and </w:t>
        </w:r>
        <w:r w:rsidR="00A61FC7">
          <w:t>tested for the presence of mental disorders t</w:t>
        </w:r>
      </w:ins>
      <w:ins w:id="1052" w:author="Kai Crockett" w:date="2025-03-05T10:11:00Z">
        <w:r w:rsidR="00A61FC7">
          <w:t>hrough the use of interviewer-conducted and self-report surveys. Many of these were standard</w:t>
        </w:r>
        <w:r w:rsidR="00F6034C">
          <w:t xml:space="preserve"> surveys </w:t>
        </w:r>
      </w:ins>
      <w:ins w:id="1053" w:author="Kai Crockett" w:date="2025-03-05T10:12:00Z">
        <w:r w:rsidR="00C77C3C">
          <w:t xml:space="preserve">like the PHQ-9 for monitoring depresson or the ADP for examining Anxiety symptoms, though some </w:t>
        </w:r>
      </w:ins>
      <w:ins w:id="1054" w:author="Kai Crockett" w:date="2025-03-05T10:20:00Z">
        <w:r w:rsidR="009770EC">
          <w:t>were more specific such as the</w:t>
        </w:r>
      </w:ins>
      <w:ins w:id="1055" w:author="Kai Crockett" w:date="2025-03-05T10:21:00Z">
        <w:r w:rsidR="00233CF6">
          <w:t xml:space="preserve"> Impact of Event Revised(</w:t>
        </w:r>
      </w:ins>
      <w:ins w:id="1056" w:author="Kai Crockett" w:date="2025-03-05T10:20:00Z">
        <w:r w:rsidR="009770EC">
          <w:t xml:space="preserve"> IES-r</w:t>
        </w:r>
      </w:ins>
      <w:ins w:id="1057" w:author="Kai Crockett" w:date="2025-03-05T10:21:00Z">
        <w:r w:rsidR="00233CF6">
          <w:t>)</w:t>
        </w:r>
      </w:ins>
      <w:ins w:id="1058" w:author="Kai Crockett" w:date="2025-03-05T10:20:00Z">
        <w:r w:rsidR="009770EC">
          <w:t xml:space="preserve"> scale to assess </w:t>
        </w:r>
      </w:ins>
      <w:ins w:id="1059" w:author="Kai Crockett" w:date="2025-03-05T10:21:00Z">
        <w:r w:rsidR="00233CF6">
          <w:t>Post Traumatic Stress Symptoms (</w:t>
        </w:r>
      </w:ins>
      <w:ins w:id="1060" w:author="Kai Crockett" w:date="2025-03-05T10:20:00Z">
        <w:r w:rsidR="009770EC">
          <w:t>PTS</w:t>
        </w:r>
      </w:ins>
      <w:ins w:id="1061" w:author="Kai Crockett" w:date="2025-03-05T10:25:00Z">
        <w:r w:rsidR="001243F0">
          <w:t>S</w:t>
        </w:r>
      </w:ins>
      <w:ins w:id="1062" w:author="Kai Crockett" w:date="2025-03-05T10:21:00Z">
        <w:r w:rsidR="00233CF6">
          <w:t>)</w:t>
        </w:r>
      </w:ins>
      <w:ins w:id="1063" w:author="Kai Crockett" w:date="2025-03-05T10:20:00Z">
        <w:r w:rsidR="009770EC">
          <w:t xml:space="preserve"> </w:t>
        </w:r>
      </w:ins>
      <w:ins w:id="1064" w:author="Kai Crockett" w:date="2025-02-27T12:24:00Z">
        <w:r w:rsidR="008D61F7">
          <w:tab/>
        </w:r>
      </w:ins>
    </w:p>
    <w:p w14:paraId="4EE33A78" w14:textId="435FB764" w:rsidR="001F1CCA" w:rsidRPr="00CB58C4" w:rsidRDefault="001F1CCA" w:rsidP="00CB58C4">
      <w:pPr>
        <w:pStyle w:val="ListParagraph"/>
        <w:numPr>
          <w:ilvl w:val="0"/>
          <w:numId w:val="9"/>
        </w:numPr>
      </w:pPr>
      <w:r w:rsidRPr="00CB58C4">
        <w:t>PHQ-9</w:t>
      </w:r>
    </w:p>
    <w:p w14:paraId="4A0B5C1B" w14:textId="4EA744FD" w:rsidR="008B7008" w:rsidRPr="00CB58C4" w:rsidRDefault="008B7008" w:rsidP="00CB58C4">
      <w:pPr>
        <w:pStyle w:val="ListParagraph"/>
        <w:numPr>
          <w:ilvl w:val="1"/>
          <w:numId w:val="9"/>
        </w:numPr>
      </w:pPr>
      <w:r w:rsidRPr="00CB58C4">
        <w:t>Found that in partnership</w:t>
      </w:r>
      <w:r w:rsidR="00861FE7" w:rsidRPr="00CB58C4">
        <w:t xml:space="preserve"> with the ADP</w:t>
      </w:r>
      <w:r w:rsidRPr="00CB58C4">
        <w:t xml:space="preserve"> more effective, looked at in </w:t>
      </w:r>
      <w:r w:rsidR="00E06201" w:rsidRPr="00CB58C4">
        <w:t>extreme</w:t>
      </w:r>
      <w:r w:rsidRPr="00CB58C4">
        <w:t xml:space="preserve"> weather events</w:t>
      </w:r>
    </w:p>
    <w:p w14:paraId="05E88E04" w14:textId="091A220E" w:rsidR="001F1CCA" w:rsidRDefault="001F1CCA" w:rsidP="00CB58C4">
      <w:pPr>
        <w:pStyle w:val="ListParagraph"/>
        <w:numPr>
          <w:ilvl w:val="0"/>
          <w:numId w:val="9"/>
        </w:numPr>
        <w:rPr>
          <w:ins w:id="1065" w:author="Kai Crockett" w:date="2025-03-05T10:23:00Z"/>
        </w:rPr>
      </w:pPr>
      <w:r w:rsidRPr="00CB58C4">
        <w:t>ADP</w:t>
      </w:r>
    </w:p>
    <w:p w14:paraId="4A9924D7" w14:textId="20938A58" w:rsidR="000856A8" w:rsidRDefault="009D58FC" w:rsidP="00CB58C4">
      <w:pPr>
        <w:pStyle w:val="ListParagraph"/>
        <w:numPr>
          <w:ilvl w:val="0"/>
          <w:numId w:val="9"/>
        </w:numPr>
        <w:rPr>
          <w:ins w:id="1066" w:author="Kai Crockett" w:date="2025-03-05T10:27:00Z"/>
        </w:rPr>
      </w:pPr>
      <w:ins w:id="1067" w:author="Kai Crockett" w:date="2025-03-05T10:24:00Z">
        <w:r>
          <w:t>Life Events Checklist</w:t>
        </w:r>
      </w:ins>
      <w:ins w:id="1068" w:author="Kai Crockett" w:date="2025-03-05T10:27:00Z">
        <w:r w:rsidR="00E95B95">
          <w:t>(LEC)</w:t>
        </w:r>
      </w:ins>
    </w:p>
    <w:p w14:paraId="572F1E52" w14:textId="00D59C87" w:rsidR="00E95B95" w:rsidRDefault="00E95B95" w:rsidP="00CB58C4">
      <w:pPr>
        <w:pStyle w:val="ListParagraph"/>
        <w:numPr>
          <w:ilvl w:val="1"/>
          <w:numId w:val="9"/>
        </w:numPr>
        <w:rPr>
          <w:ins w:id="1069" w:author="Kai Crockett" w:date="2025-03-05T10:24:00Z"/>
        </w:rPr>
      </w:pPr>
      <w:ins w:id="1070" w:author="Kai Crockett" w:date="2025-03-05T10:27:00Z">
        <w:r>
          <w:t>Assess</w:t>
        </w:r>
      </w:ins>
      <w:ins w:id="1071" w:author="Kai Crockett" w:date="2025-03-05T10:28:00Z">
        <w:r w:rsidR="00F41A3D">
          <w:t>es</w:t>
        </w:r>
      </w:ins>
      <w:ins w:id="1072" w:author="Kai Crockett" w:date="2025-03-05T10:27:00Z">
        <w:r>
          <w:t xml:space="preserve"> pre- and postdisaster </w:t>
        </w:r>
      </w:ins>
      <w:ins w:id="1073" w:author="Kai Crockett" w:date="2025-03-05T10:28:00Z">
        <w:r w:rsidR="00F41A3D">
          <w:t xml:space="preserve">exposure </w:t>
        </w:r>
      </w:ins>
      <w:ins w:id="1074" w:author="Kai Crockett" w:date="2025-03-05T10:27:00Z">
        <w:r>
          <w:t>to P</w:t>
        </w:r>
      </w:ins>
      <w:ins w:id="1075" w:author="Kai Crockett" w:date="2025-03-05T10:28:00Z">
        <w:r w:rsidR="00F41A3D">
          <w:t>otentially Traumatic Experiences</w:t>
        </w:r>
      </w:ins>
    </w:p>
    <w:p w14:paraId="03A553FB" w14:textId="528FCB25" w:rsidR="009D58FC" w:rsidRDefault="009D58FC" w:rsidP="00CB58C4">
      <w:pPr>
        <w:pStyle w:val="ListParagraph"/>
        <w:numPr>
          <w:ilvl w:val="0"/>
          <w:numId w:val="9"/>
        </w:numPr>
        <w:rPr>
          <w:ins w:id="1076" w:author="Kai Crockett" w:date="2025-03-05T10:25:00Z"/>
        </w:rPr>
      </w:pPr>
      <w:ins w:id="1077" w:author="Kai Crockett" w:date="2025-03-05T10:24:00Z">
        <w:r>
          <w:t>Disaster</w:t>
        </w:r>
      </w:ins>
      <w:ins w:id="1078" w:author="Kai Crockett" w:date="2025-03-05T10:25:00Z">
        <w:r>
          <w:t>-</w:t>
        </w:r>
      </w:ins>
      <w:ins w:id="1079" w:author="Kai Crockett" w:date="2025-03-05T10:24:00Z">
        <w:r>
          <w:t>Related</w:t>
        </w:r>
      </w:ins>
      <w:ins w:id="1080" w:author="Kai Crockett" w:date="2025-03-05T10:29:00Z">
        <w:r w:rsidR="00BB39F9">
          <w:t xml:space="preserve"> Potential Traumatic Experiences(</w:t>
        </w:r>
      </w:ins>
      <w:ins w:id="1081" w:author="Kai Crockett" w:date="2025-03-05T10:25:00Z">
        <w:r w:rsidR="001243F0">
          <w:t>PTEs</w:t>
        </w:r>
      </w:ins>
      <w:ins w:id="1082" w:author="Kai Crockett" w:date="2025-03-05T10:29:00Z">
        <w:r w:rsidR="00BB39F9">
          <w:t>)</w:t>
        </w:r>
      </w:ins>
    </w:p>
    <w:p w14:paraId="61882025" w14:textId="08B83405" w:rsidR="001243F0" w:rsidRDefault="003342A3" w:rsidP="00CB58C4">
      <w:pPr>
        <w:pStyle w:val="ListParagraph"/>
        <w:numPr>
          <w:ilvl w:val="1"/>
          <w:numId w:val="9"/>
        </w:numPr>
        <w:rPr>
          <w:ins w:id="1083" w:author="Kai Crockett" w:date="2025-03-05T10:21:00Z"/>
        </w:rPr>
      </w:pPr>
      <w:ins w:id="1084" w:author="Kai Crockett" w:date="2025-03-05T10:25:00Z">
        <w:r>
          <w:t xml:space="preserve">8-item scale specific to </w:t>
        </w:r>
      </w:ins>
      <w:ins w:id="1085" w:author="Kai Crockett" w:date="2025-03-05T10:26:00Z">
        <w:r>
          <w:t>disaster experiences, d</w:t>
        </w:r>
      </w:ins>
      <w:ins w:id="1086" w:author="Kai Crockett" w:date="2025-03-05T10:25:00Z">
        <w:r w:rsidR="001243F0">
          <w:t xml:space="preserve">eveloped in </w:t>
        </w:r>
        <w:r>
          <w:t>Lowe et al., 2020</w:t>
        </w:r>
      </w:ins>
    </w:p>
    <w:p w14:paraId="0C49509E" w14:textId="30D35C4C" w:rsidR="00233CF6" w:rsidRDefault="00BB39F9" w:rsidP="00CB58C4">
      <w:pPr>
        <w:pStyle w:val="ListParagraph"/>
        <w:numPr>
          <w:ilvl w:val="0"/>
          <w:numId w:val="9"/>
        </w:numPr>
        <w:rPr>
          <w:ins w:id="1087" w:author="Kai Crockett" w:date="2025-03-05T10:21:00Z"/>
        </w:rPr>
      </w:pPr>
      <w:ins w:id="1088" w:author="Kai Crockett" w:date="2025-03-05T10:29:00Z">
        <w:r>
          <w:t>Impact of Event Revised (</w:t>
        </w:r>
      </w:ins>
      <w:ins w:id="1089" w:author="Kai Crockett" w:date="2025-03-05T10:21:00Z">
        <w:r w:rsidR="00233CF6">
          <w:t>IES-R</w:t>
        </w:r>
      </w:ins>
      <w:ins w:id="1090" w:author="Kai Crockett" w:date="2025-03-05T10:29:00Z">
        <w:r>
          <w:t>)</w:t>
        </w:r>
      </w:ins>
    </w:p>
    <w:p w14:paraId="0903A77F" w14:textId="56B64222" w:rsidR="00233CF6" w:rsidRDefault="002E1F3C" w:rsidP="00CB58C4">
      <w:pPr>
        <w:pStyle w:val="ListParagraph"/>
        <w:numPr>
          <w:ilvl w:val="1"/>
          <w:numId w:val="9"/>
        </w:numPr>
        <w:rPr>
          <w:ins w:id="1091" w:author="Kai Crockett" w:date="2025-03-05T10:24:00Z"/>
        </w:rPr>
      </w:pPr>
      <w:ins w:id="1092" w:author="Kai Crockett" w:date="2025-03-05T10:23:00Z">
        <w:r>
          <w:t>“</w:t>
        </w:r>
      </w:ins>
      <w:ins w:id="1093" w:author="Kai Crockett" w:date="2025-03-05T10:22:00Z">
        <w:r w:rsidR="00233CF6">
          <w:t>22-item scale</w:t>
        </w:r>
      </w:ins>
      <w:ins w:id="1094" w:author="Kai Crockett" w:date="2025-03-05T10:23:00Z">
        <w:r>
          <w:t xml:space="preserve"> that </w:t>
        </w:r>
        <w:r w:rsidR="000856A8">
          <w:t>assesses distress related to a specific traumatic event”</w:t>
        </w:r>
      </w:ins>
      <w:ins w:id="1095" w:author="Kai Crockett" w:date="2025-03-05T10:24:00Z">
        <w:r w:rsidR="00D64584" w:rsidRPr="00D64584">
          <w:t xml:space="preserve"> </w:t>
        </w:r>
        <w:r w:rsidR="00D64584">
          <w:fldChar w:fldCharType="begin"/>
        </w:r>
        <w:r w:rsidR="00D64584">
          <w:instrText xml:space="preserve"> HYPERLINK "</w:instrText>
        </w:r>
        <w:r w:rsidR="00D64584" w:rsidRPr="00D64584">
          <w:instrText>https://doi.org/10.15195/v3.a9</w:instrText>
        </w:r>
        <w:r w:rsidR="00D64584">
          <w:instrText xml:space="preserve">" </w:instrText>
        </w:r>
        <w:r w:rsidR="00D64584">
          <w:fldChar w:fldCharType="separate"/>
        </w:r>
        <w:r w:rsidR="00D64584" w:rsidRPr="00A05D2B">
          <w:rPr>
            <w:rStyle w:val="Hyperlink"/>
          </w:rPr>
          <w:t>https://doi.org/10.15195/v3.a9</w:t>
        </w:r>
        <w:r w:rsidR="00D64584">
          <w:fldChar w:fldCharType="end"/>
        </w:r>
      </w:ins>
    </w:p>
    <w:p w14:paraId="2180855A" w14:textId="77777777" w:rsidR="00D64584" w:rsidRDefault="00D64584" w:rsidP="00CB58C4">
      <w:pPr>
        <w:pStyle w:val="ListParagraph"/>
        <w:rPr>
          <w:ins w:id="1096" w:author="Kai Crockett" w:date="2025-03-05T10:21:00Z"/>
        </w:rPr>
      </w:pPr>
    </w:p>
    <w:p w14:paraId="0CB060E8" w14:textId="6977E421" w:rsidR="00233CF6" w:rsidRDefault="00233CF6" w:rsidP="00CB58C4">
      <w:pPr>
        <w:pStyle w:val="ListParagraph"/>
        <w:numPr>
          <w:ilvl w:val="0"/>
          <w:numId w:val="9"/>
        </w:numPr>
        <w:rPr>
          <w:ins w:id="1097" w:author="Kai Crockett" w:date="2025-03-05T10:26:00Z"/>
        </w:rPr>
      </w:pPr>
      <w:ins w:id="1098" w:author="Kai Crockett" w:date="2025-03-05T10:21:00Z">
        <w:r>
          <w:t>K6</w:t>
        </w:r>
      </w:ins>
    </w:p>
    <w:p w14:paraId="3777BDCD" w14:textId="48C98F31" w:rsidR="003342A3" w:rsidRPr="00CB58C4" w:rsidRDefault="003342A3" w:rsidP="00CB58C4">
      <w:pPr>
        <w:pStyle w:val="ListParagraph"/>
        <w:numPr>
          <w:ilvl w:val="1"/>
          <w:numId w:val="9"/>
        </w:numPr>
      </w:pPr>
      <w:ins w:id="1099" w:author="Kai Crockett" w:date="2025-03-05T10:26:00Z">
        <w:r>
          <w:t xml:space="preserve">6-item scale, focused on the past 30 days </w:t>
        </w:r>
      </w:ins>
      <w:ins w:id="1100" w:author="Kai Crockett" w:date="2025-03-05T10:27:00Z">
        <w:r w:rsidR="00E95B95">
          <w:t>assessing feelings related to Psychological Distress</w:t>
        </w:r>
      </w:ins>
    </w:p>
    <w:p w14:paraId="17A0F0EC" w14:textId="74659CF6" w:rsidR="001F1CCA" w:rsidRPr="00CB58C4" w:rsidRDefault="001F1CCA" w:rsidP="00CB58C4">
      <w:pPr>
        <w:pStyle w:val="ListParagraph"/>
        <w:numPr>
          <w:ilvl w:val="0"/>
          <w:numId w:val="9"/>
        </w:numPr>
      </w:pPr>
      <w:r w:rsidRPr="00CB58C4">
        <w:t>Combination of Measures:</w:t>
      </w:r>
    </w:p>
    <w:p w14:paraId="79438884" w14:textId="08B0FD8E" w:rsidR="001F1CCA" w:rsidRPr="00CB58C4" w:rsidRDefault="001F1CCA" w:rsidP="00CB58C4">
      <w:pPr>
        <w:pStyle w:val="ListParagraph"/>
        <w:rPr>
          <w:ins w:id="1101" w:author="Megan Weil Latshaw" w:date="2025-02-05T15:27:00Z"/>
        </w:rPr>
      </w:pPr>
    </w:p>
    <w:p w14:paraId="5C15057C" w14:textId="788512A5" w:rsidR="00252041" w:rsidRPr="00CB58C4" w:rsidRDefault="56151F77" w:rsidP="00CB58C4">
      <w:pPr>
        <w:pStyle w:val="ListParagraph"/>
        <w:numPr>
          <w:ilvl w:val="0"/>
          <w:numId w:val="9"/>
        </w:numPr>
        <w:rPr>
          <w:ins w:id="1102" w:author="Megan Weil Latshaw" w:date="2025-02-05T15:27:00Z"/>
        </w:rPr>
      </w:pPr>
      <w:ins w:id="1103" w:author="Megan Weil Latshaw" w:date="2025-02-05T15:27:00Z">
        <w:r w:rsidRPr="00CB58C4">
          <w:t>-Self-report surveys</w:t>
        </w:r>
      </w:ins>
    </w:p>
    <w:p w14:paraId="1F38E787" w14:textId="4F69114A" w:rsidR="00252041" w:rsidRPr="00CB58C4" w:rsidRDefault="56151F77" w:rsidP="00CB58C4">
      <w:pPr>
        <w:pStyle w:val="ListParagraph"/>
        <w:numPr>
          <w:ilvl w:val="0"/>
          <w:numId w:val="9"/>
        </w:numPr>
        <w:rPr>
          <w:ins w:id="1104" w:author="Megan Weil Latshaw" w:date="2025-02-05T15:27:00Z"/>
        </w:rPr>
      </w:pPr>
      <w:ins w:id="1105" w:author="Megan Weil Latshaw" w:date="2025-02-05T15:27:00Z">
        <w:r w:rsidRPr="00CB58C4">
          <w:t>-Hospital Records</w:t>
        </w:r>
      </w:ins>
    </w:p>
    <w:p w14:paraId="02FEF950" w14:textId="674B4FE2" w:rsidR="00252041" w:rsidRPr="00CB58C4" w:rsidRDefault="56151F77" w:rsidP="00CB58C4">
      <w:pPr>
        <w:pStyle w:val="ListParagraph"/>
        <w:numPr>
          <w:ilvl w:val="0"/>
          <w:numId w:val="9"/>
        </w:numPr>
        <w:rPr>
          <w:ins w:id="1106" w:author="Megan Weil Latshaw" w:date="2025-02-05T15:27:00Z"/>
        </w:rPr>
      </w:pPr>
      <w:ins w:id="1107" w:author="Megan Weil Latshaw" w:date="2025-02-05T15:27:00Z">
        <w:r w:rsidRPr="00CB58C4">
          <w:t>-Community level assessment</w:t>
        </w:r>
      </w:ins>
    </w:p>
    <w:p w14:paraId="3054B646" w14:textId="287682B9" w:rsidR="00252041" w:rsidRDefault="56151F77" w:rsidP="00CB58C4">
      <w:pPr>
        <w:pStyle w:val="ListParagraph"/>
        <w:numPr>
          <w:ilvl w:val="0"/>
          <w:numId w:val="9"/>
        </w:numPr>
        <w:rPr>
          <w:ins w:id="1108" w:author="Kai Crockett" w:date="2025-03-05T10:11:00Z"/>
        </w:rPr>
      </w:pPr>
      <w:ins w:id="1109" w:author="Megan Weil Latshaw" w:date="2025-02-05T15:27:00Z">
        <w:r w:rsidRPr="00CB58C4">
          <w:t>-modeling</w:t>
        </w:r>
      </w:ins>
    </w:p>
    <w:p w14:paraId="6581C3A1" w14:textId="2F8C9D96" w:rsidR="00F6034C" w:rsidRDefault="00F6034C" w:rsidP="00CB58C4">
      <w:pPr>
        <w:rPr>
          <w:ins w:id="1110" w:author="Kai Crockett" w:date="2025-03-05T10:13:00Z"/>
        </w:rPr>
      </w:pPr>
      <w:ins w:id="1111" w:author="Kai Crockett" w:date="2025-03-05T10:11:00Z">
        <w:r>
          <w:t>Medical Records:</w:t>
        </w:r>
      </w:ins>
    </w:p>
    <w:p w14:paraId="40864A73" w14:textId="191C0E58" w:rsidR="0063775E" w:rsidRDefault="0063775E" w:rsidP="00CB58C4">
      <w:pPr>
        <w:rPr>
          <w:ins w:id="1112" w:author="Kai Crockett" w:date="2025-03-05T10:13:00Z"/>
        </w:rPr>
      </w:pPr>
    </w:p>
    <w:p w14:paraId="645EFFBD" w14:textId="576B7071" w:rsidR="0063775E" w:rsidRPr="00CB58C4" w:rsidRDefault="0063775E" w:rsidP="00CB58C4">
      <w:ins w:id="1113" w:author="Kai Crockett" w:date="2025-03-05T10:13:00Z">
        <w:r>
          <w:t>Disaster Specific Considerations:</w:t>
        </w:r>
      </w:ins>
    </w:p>
    <w:p w14:paraId="3D321556" w14:textId="69E9B482" w:rsidR="00C30F2E" w:rsidRPr="00CB58C4" w:rsidRDefault="00C30F2E" w:rsidP="00CB58C4">
      <w:pPr>
        <w:rPr>
          <w:ins w:id="1114" w:author="Megan Weil Latshaw" w:date="2025-02-05T15:27:00Z"/>
        </w:rPr>
      </w:pPr>
      <w:r w:rsidRPr="00CB58C4">
        <w:t>Flooding/Storms/Hurricanes</w:t>
      </w:r>
    </w:p>
    <w:p w14:paraId="598BF875" w14:textId="45BEDA09" w:rsidR="00252041" w:rsidRPr="00CB58C4" w:rsidRDefault="00C131CB" w:rsidP="00CB58C4">
      <w:r w:rsidRPr="00CB58C4">
        <w:t>Flooding experience significant predictor of mental health status</w:t>
      </w:r>
    </w:p>
    <w:p w14:paraId="45BF59F2" w14:textId="6E09B5F0" w:rsidR="00C30F2E" w:rsidRPr="00CB58C4" w:rsidRDefault="000B22EC" w:rsidP="00CB58C4">
      <w:r w:rsidRPr="00CB58C4">
        <w:t xml:space="preserve">El-Mousawi 2023- flood victims across country’s had health outcomes influenced by policy decisions of government. </w:t>
      </w:r>
    </w:p>
    <w:p w14:paraId="1431C46D" w14:textId="4A1A7CB9" w:rsidR="00C131CB" w:rsidRPr="00CB58C4" w:rsidRDefault="00C30F2E" w:rsidP="00CB58C4">
      <w:r w:rsidRPr="00CB58C4">
        <w:t>Impact of adaptation and mitigation plans</w:t>
      </w:r>
    </w:p>
    <w:p w14:paraId="4D061026" w14:textId="77777777" w:rsidR="00914341" w:rsidRPr="00CB58C4" w:rsidRDefault="00914341" w:rsidP="00CB58C4">
      <w:pPr>
        <w:rPr>
          <w:ins w:id="1115" w:author="Megan Weil Latshaw" w:date="2025-02-05T15:27:00Z"/>
        </w:rPr>
      </w:pPr>
    </w:p>
    <w:p w14:paraId="699AA2EA" w14:textId="049B3EBD" w:rsidR="00252041" w:rsidRPr="00CB58C4" w:rsidRDefault="00252041" w:rsidP="00CB58C4">
      <w:r w:rsidRPr="00CB58C4">
        <w:lastRenderedPageBreak/>
        <w:t>Mental Health</w:t>
      </w:r>
    </w:p>
    <w:p w14:paraId="52C2919B" w14:textId="5EFCEA9F" w:rsidR="00B85E75" w:rsidRPr="00CB58C4" w:rsidRDefault="00B85E75" w:rsidP="00CB58C4">
      <w:r w:rsidRPr="00CB58C4">
        <w:t xml:space="preserve">96 of the papers examined </w:t>
      </w:r>
      <w:r w:rsidR="00D30DAA" w:rsidRPr="00CB58C4">
        <w:t>mental health alone</w:t>
      </w:r>
      <w:r w:rsidR="00E22799" w:rsidRPr="00CB58C4">
        <w:t xml:space="preserve">, </w:t>
      </w:r>
      <w:r w:rsidR="006B2ABE" w:rsidRPr="00CB58C4">
        <w:t>55</w:t>
      </w:r>
      <w:r w:rsidR="00E22799" w:rsidRPr="00CB58C4">
        <w:t xml:space="preserve"> looked at mental health and </w:t>
      </w:r>
      <w:r w:rsidR="006B2ABE" w:rsidRPr="00CB58C4">
        <w:t xml:space="preserve">accompanied by </w:t>
      </w:r>
      <w:r w:rsidR="00E22799" w:rsidRPr="00CB58C4">
        <w:t>other conditions like pulmonary</w:t>
      </w:r>
      <w:r w:rsidR="00945A65" w:rsidRPr="00CB58C4">
        <w:t>(8)</w:t>
      </w:r>
      <w:r w:rsidR="00E22799" w:rsidRPr="00CB58C4">
        <w:t>, cardiovascular</w:t>
      </w:r>
      <w:r w:rsidR="006B2ABE" w:rsidRPr="00CB58C4">
        <w:t xml:space="preserve">(24), and </w:t>
      </w:r>
      <w:r w:rsidR="004A01DD" w:rsidRPr="00CB58C4">
        <w:t>others like physical health(13)</w:t>
      </w:r>
      <w:r w:rsidR="00AD769F" w:rsidRPr="00CB58C4">
        <w:t xml:space="preserve"> for a total of 141 papers in total. </w:t>
      </w:r>
    </w:p>
    <w:p w14:paraId="7DB9A152" w14:textId="556EB7DB" w:rsidR="00170887" w:rsidRPr="00CB58C4" w:rsidRDefault="00170887" w:rsidP="00CB58C4"/>
    <w:p w14:paraId="13902A26" w14:textId="0796ED38" w:rsidR="00170887" w:rsidRPr="00CB58C4" w:rsidRDefault="00170887" w:rsidP="00CB58C4">
      <w:r w:rsidRPr="00CB58C4">
        <w:t xml:space="preserve">Of these </w:t>
      </w:r>
      <w:r w:rsidR="00EC079B" w:rsidRPr="00CB58C4">
        <w:t xml:space="preserve">141 papers 33 were systematic reviews, </w:t>
      </w:r>
      <w:r w:rsidR="00E9285A" w:rsidRPr="00CB58C4">
        <w:t xml:space="preserve">83 were research papers, </w:t>
      </w:r>
      <w:r w:rsidR="002A0236" w:rsidRPr="00CB58C4">
        <w:t xml:space="preserve">3 were policy recommendation articles, </w:t>
      </w:r>
      <w:r w:rsidR="007A5587" w:rsidRPr="00CB58C4">
        <w:t xml:space="preserve">4 were government papers or tools, </w:t>
      </w:r>
      <w:r w:rsidR="00E80D30" w:rsidRPr="00CB58C4">
        <w:t xml:space="preserve">11 were editorial columns, and </w:t>
      </w:r>
      <w:r w:rsidR="00144452" w:rsidRPr="00CB58C4">
        <w:t>the r</w:t>
      </w:r>
      <w:r w:rsidR="00FA15AF" w:rsidRPr="00CB58C4">
        <w:t xml:space="preserve">emaining </w:t>
      </w:r>
    </w:p>
    <w:p w14:paraId="44172AD3" w14:textId="47D2C44F" w:rsidR="00AF35FE" w:rsidRPr="00CB58C4" w:rsidRDefault="00AF35FE" w:rsidP="00CB58C4"/>
    <w:p w14:paraId="435F4D34" w14:textId="6744CF7C" w:rsidR="008C339C" w:rsidRPr="00CB58C4" w:rsidRDefault="00AF35FE" w:rsidP="00CB58C4">
      <w:r w:rsidRPr="00CB58C4">
        <w:t xml:space="preserve">88 of the studies we reviewed were mainly </w:t>
      </w:r>
      <w:r w:rsidR="008C339C" w:rsidRPr="00CB58C4">
        <w:t>conducted</w:t>
      </w:r>
      <w:r w:rsidRPr="00CB58C4">
        <w:t xml:space="preserve"> in US</w:t>
      </w:r>
      <w:r w:rsidR="008C339C" w:rsidRPr="00CB58C4">
        <w:t xml:space="preserve"> alone. </w:t>
      </w:r>
    </w:p>
    <w:p w14:paraId="55D8C806" w14:textId="77777777" w:rsidR="008608E2" w:rsidRPr="00CB58C4" w:rsidRDefault="008608E2" w:rsidP="00CB58C4"/>
    <w:p w14:paraId="02BA3073" w14:textId="25837233" w:rsidR="67756788" w:rsidRPr="00CB58C4" w:rsidRDefault="4EAE0916" w:rsidP="00CB58C4">
      <w:pPr>
        <w:pStyle w:val="ListParagraph"/>
        <w:numPr>
          <w:ilvl w:val="0"/>
          <w:numId w:val="10"/>
        </w:numPr>
        <w:rPr>
          <w:ins w:id="1116" w:author="Megan Weil Latshaw" w:date="2025-02-05T15:34:00Z"/>
        </w:rPr>
      </w:pPr>
      <w:ins w:id="1117" w:author="Megan Weil Latshaw" w:date="2025-02-05T15:34:00Z">
        <w:r w:rsidRPr="00CB58C4">
          <w:t xml:space="preserve">Event-related </w:t>
        </w:r>
      </w:ins>
      <w:ins w:id="1118" w:author="Megan Weil Latshaw" w:date="2025-02-05T15:35:00Z">
        <w:r w:rsidR="34C67571" w:rsidRPr="00CB58C4">
          <w:t>Impacts</w:t>
        </w:r>
      </w:ins>
    </w:p>
    <w:p w14:paraId="3A9E0C15" w14:textId="59279F45" w:rsidR="00252041" w:rsidRPr="00CB58C4" w:rsidRDefault="00933853" w:rsidP="00CB58C4">
      <w:pPr>
        <w:pStyle w:val="ListParagraph"/>
        <w:numPr>
          <w:ilvl w:val="1"/>
          <w:numId w:val="10"/>
        </w:numPr>
      </w:pPr>
      <w:r w:rsidRPr="00CB58C4">
        <w:t xml:space="preserve">Natural </w:t>
      </w:r>
      <w:r w:rsidR="00D7445D" w:rsidRPr="00CB58C4">
        <w:t>Disasters (</w:t>
      </w:r>
      <w:r w:rsidR="00802213" w:rsidRPr="00CB58C4">
        <w:t>and repeated exposures?)</w:t>
      </w:r>
    </w:p>
    <w:p w14:paraId="601601FE" w14:textId="5FD25C00" w:rsidR="00DA62FC" w:rsidRPr="00CB58C4" w:rsidRDefault="00DA62FC" w:rsidP="00CB58C4">
      <w:pPr>
        <w:pStyle w:val="ListParagraph"/>
        <w:numPr>
          <w:ilvl w:val="1"/>
          <w:numId w:val="10"/>
        </w:numPr>
      </w:pPr>
      <w:r w:rsidRPr="00CB58C4">
        <w:t>Overlapping exposure</w:t>
      </w:r>
      <w:r w:rsidR="00041459" w:rsidRPr="00CB58C4">
        <w:t xml:space="preserve"> categories with </w:t>
      </w:r>
    </w:p>
    <w:p w14:paraId="45C0111C" w14:textId="07656D88" w:rsidR="00903B63" w:rsidRPr="00CB58C4" w:rsidRDefault="00903B63" w:rsidP="00CB58C4">
      <w:pPr>
        <w:pStyle w:val="ListParagraph"/>
        <w:numPr>
          <w:ilvl w:val="2"/>
          <w:numId w:val="10"/>
        </w:numPr>
      </w:pPr>
      <w:r w:rsidRPr="00CB58C4">
        <w:t>Flooding</w:t>
      </w:r>
      <w:r w:rsidR="001F7ACC" w:rsidRPr="00CB58C4">
        <w:t>/Storm</w:t>
      </w:r>
      <w:r w:rsidR="00667575" w:rsidRPr="00CB58C4">
        <w:t>(</w:t>
      </w:r>
      <w:r w:rsidR="00DA62FC" w:rsidRPr="00CB58C4">
        <w:t>90</w:t>
      </w:r>
      <w:r w:rsidR="00667575" w:rsidRPr="00CB58C4">
        <w:t>)</w:t>
      </w:r>
      <w:r w:rsidRPr="00CB58C4">
        <w:t>/Wildfires</w:t>
      </w:r>
      <w:r w:rsidR="001F7ACC" w:rsidRPr="00CB58C4">
        <w:t>(16)</w:t>
      </w:r>
      <w:r w:rsidRPr="00CB58C4">
        <w:t>/</w:t>
      </w:r>
      <w:r w:rsidR="00802213" w:rsidRPr="00CB58C4">
        <w:t>Drought</w:t>
      </w:r>
    </w:p>
    <w:p w14:paraId="72A36538" w14:textId="3B6317F7" w:rsidR="00903B63" w:rsidRPr="00CB58C4" w:rsidRDefault="00933853" w:rsidP="00CB58C4">
      <w:pPr>
        <w:pStyle w:val="ListParagraph"/>
        <w:numPr>
          <w:ilvl w:val="2"/>
          <w:numId w:val="10"/>
        </w:numPr>
      </w:pPr>
      <w:r w:rsidRPr="00CB58C4">
        <w:t>Trauma</w:t>
      </w:r>
    </w:p>
    <w:p w14:paraId="4DE3ABFB" w14:textId="2D7D4F97" w:rsidR="00802213" w:rsidRPr="00CB58C4" w:rsidRDefault="00802213" w:rsidP="00CB58C4">
      <w:pPr>
        <w:pStyle w:val="ListParagraph"/>
        <w:numPr>
          <w:ilvl w:val="2"/>
          <w:numId w:val="10"/>
        </w:numPr>
      </w:pPr>
      <w:r w:rsidRPr="00CB58C4">
        <w:t>Burnout</w:t>
      </w:r>
    </w:p>
    <w:p w14:paraId="5F813353" w14:textId="1C6017CA" w:rsidR="00802213" w:rsidRPr="00CB58C4" w:rsidRDefault="00802213" w:rsidP="00CB58C4">
      <w:pPr>
        <w:pStyle w:val="ListParagraph"/>
        <w:numPr>
          <w:ilvl w:val="2"/>
          <w:numId w:val="10"/>
        </w:numPr>
      </w:pPr>
      <w:r w:rsidRPr="00CB58C4">
        <w:t>Stress</w:t>
      </w:r>
    </w:p>
    <w:p w14:paraId="131EAE35" w14:textId="5579E357" w:rsidR="00973544" w:rsidRPr="00CB58C4" w:rsidRDefault="00973544" w:rsidP="00CB58C4">
      <w:pPr>
        <w:pStyle w:val="ListParagraph"/>
        <w:numPr>
          <w:ilvl w:val="1"/>
          <w:numId w:val="10"/>
        </w:numPr>
      </w:pPr>
      <w:r w:rsidRPr="00CB58C4">
        <w:t>Heat</w:t>
      </w:r>
    </w:p>
    <w:p w14:paraId="016561AB" w14:textId="186275C9" w:rsidR="008238EC" w:rsidRPr="00CB58C4" w:rsidRDefault="008238EC" w:rsidP="00CB58C4">
      <w:pPr>
        <w:pStyle w:val="ListParagraph"/>
        <w:numPr>
          <w:ilvl w:val="2"/>
          <w:numId w:val="10"/>
        </w:numPr>
      </w:pPr>
      <w:r w:rsidRPr="00CB58C4">
        <w:t>Violence</w:t>
      </w:r>
    </w:p>
    <w:p w14:paraId="05E8EF97" w14:textId="1F2F199B" w:rsidR="001F1103" w:rsidRPr="00CB58C4" w:rsidRDefault="00A35D5B" w:rsidP="00CB58C4">
      <w:pPr>
        <w:pStyle w:val="ListParagraph"/>
        <w:numPr>
          <w:ilvl w:val="1"/>
          <w:numId w:val="10"/>
        </w:numPr>
      </w:pPr>
      <w:r w:rsidRPr="00CB58C4">
        <w:t>Air Quality</w:t>
      </w:r>
    </w:p>
    <w:p w14:paraId="6CF60C39" w14:textId="638E00FD" w:rsidR="00B110B5" w:rsidRPr="00CB58C4" w:rsidRDefault="00B110B5" w:rsidP="00CB58C4">
      <w:pPr>
        <w:pStyle w:val="ListParagraph"/>
        <w:numPr>
          <w:ilvl w:val="2"/>
          <w:numId w:val="10"/>
        </w:numPr>
      </w:pPr>
      <w:r w:rsidRPr="00CB58C4">
        <w:t xml:space="preserve">36 of the papers were related </w:t>
      </w:r>
    </w:p>
    <w:p w14:paraId="58F48A12" w14:textId="77777777" w:rsidR="008157A5" w:rsidRPr="00CB58C4" w:rsidRDefault="008157A5" w:rsidP="00CB58C4"/>
    <w:p w14:paraId="15738001" w14:textId="28CCEEDE" w:rsidR="00321422" w:rsidRPr="00CB58C4" w:rsidRDefault="00C404CB" w:rsidP="00CB58C4">
      <w:pPr>
        <w:pStyle w:val="ListParagraph"/>
        <w:numPr>
          <w:ilvl w:val="0"/>
          <w:numId w:val="10"/>
        </w:numPr>
      </w:pPr>
      <w:r w:rsidRPr="00CB58C4">
        <w:t>General Impacts</w:t>
      </w:r>
    </w:p>
    <w:p w14:paraId="21417EA3" w14:textId="2F8400B0" w:rsidR="00903B63" w:rsidRPr="00CB58C4" w:rsidRDefault="00903B63" w:rsidP="00CB58C4">
      <w:pPr>
        <w:pStyle w:val="ListParagraph"/>
        <w:numPr>
          <w:ilvl w:val="2"/>
          <w:numId w:val="10"/>
        </w:numPr>
      </w:pPr>
      <w:r w:rsidRPr="00CB58C4">
        <w:t xml:space="preserve">Attitudes and public opinion </w:t>
      </w:r>
    </w:p>
    <w:p w14:paraId="2F35AA69" w14:textId="761B1C40" w:rsidR="00903B63" w:rsidRPr="00CB58C4" w:rsidRDefault="00903B63" w:rsidP="00CB58C4">
      <w:pPr>
        <w:pStyle w:val="ListParagraph"/>
        <w:numPr>
          <w:ilvl w:val="2"/>
          <w:numId w:val="10"/>
        </w:numPr>
      </w:pPr>
      <w:r w:rsidRPr="00CB58C4">
        <w:t>Adaptive behaviors</w:t>
      </w:r>
    </w:p>
    <w:p w14:paraId="1E386307" w14:textId="0917CBEC" w:rsidR="00903B63" w:rsidRPr="00CB58C4" w:rsidRDefault="00903B63" w:rsidP="00CB58C4">
      <w:pPr>
        <w:pStyle w:val="ListParagraph"/>
        <w:numPr>
          <w:ilvl w:val="2"/>
          <w:numId w:val="10"/>
        </w:numPr>
      </w:pPr>
      <w:r w:rsidRPr="00CB58C4">
        <w:t>Maladaptive behaviors</w:t>
      </w:r>
    </w:p>
    <w:p w14:paraId="5A42F7EE" w14:textId="70F6DC32" w:rsidR="00903B63" w:rsidRPr="00CB58C4" w:rsidRDefault="00903B63" w:rsidP="00CB58C4">
      <w:pPr>
        <w:pStyle w:val="ListParagraph"/>
        <w:numPr>
          <w:ilvl w:val="2"/>
          <w:numId w:val="10"/>
        </w:numPr>
      </w:pPr>
      <w:r w:rsidRPr="00CB58C4">
        <w:t>Suicide and suicidal ideation</w:t>
      </w:r>
    </w:p>
    <w:p w14:paraId="262926EF" w14:textId="496A6499" w:rsidR="00933853" w:rsidRPr="00CB58C4" w:rsidRDefault="00933853" w:rsidP="00CB58C4">
      <w:pPr>
        <w:pStyle w:val="ListParagraph"/>
        <w:numPr>
          <w:ilvl w:val="2"/>
          <w:numId w:val="10"/>
        </w:numPr>
      </w:pPr>
      <w:r w:rsidRPr="00CB58C4">
        <w:t>Climate Anxiety</w:t>
      </w:r>
    </w:p>
    <w:p w14:paraId="1991B634" w14:textId="3836383E" w:rsidR="00903B63" w:rsidRDefault="00903B63" w:rsidP="00CB58C4">
      <w:pPr>
        <w:rPr>
          <w:ins w:id="1119" w:author="Kai Crockett" w:date="2025-03-05T12:34:00Z"/>
        </w:rPr>
      </w:pPr>
      <w:r w:rsidRPr="00CB58C4">
        <w:t>Policy i</w:t>
      </w:r>
      <w:ins w:id="1120" w:author="Kai Crockett" w:date="2025-03-05T12:34:00Z">
        <w:r w:rsidR="00FA06A1">
          <w:t xml:space="preserve">nterventions </w:t>
        </w:r>
      </w:ins>
      <w:del w:id="1121" w:author="Kai Crockett" w:date="2025-03-05T12:34:00Z">
        <w:r w:rsidRPr="00CB58C4" w:rsidDel="00FA06A1">
          <w:delText>mpacts</w:delText>
        </w:r>
      </w:del>
    </w:p>
    <w:p w14:paraId="57DA8ACB" w14:textId="67E9CC48" w:rsidR="00FA06A1" w:rsidRPr="00CB58C4" w:rsidRDefault="00FA06A1" w:rsidP="00CB58C4">
      <w:ins w:id="1122" w:author="Kai Crockett" w:date="2025-03-05T12:34:00Z">
        <w:r>
          <w:t xml:space="preserve">52 </w:t>
        </w:r>
      </w:ins>
      <w:ins w:id="1123" w:author="Kai Crockett" w:date="2025-03-05T12:47:00Z">
        <w:r w:rsidR="00903452">
          <w:t xml:space="preserve">papers in the review </w:t>
        </w:r>
        <w:r w:rsidR="00DB6D33">
          <w:t>outlined</w:t>
        </w:r>
      </w:ins>
      <w:ins w:id="1124" w:author="Kai Crockett" w:date="2025-03-05T12:51:00Z">
        <w:r w:rsidR="00A102AB">
          <w:t xml:space="preserve"> policy </w:t>
        </w:r>
      </w:ins>
      <w:ins w:id="1125" w:author="Kai Crockett" w:date="2025-03-05T12:56:00Z">
        <w:r w:rsidR="00594187">
          <w:t>interventions</w:t>
        </w:r>
      </w:ins>
      <w:ins w:id="1126" w:author="Kai Crockett" w:date="2025-03-05T12:59:00Z">
        <w:r w:rsidR="00250B51">
          <w:t xml:space="preserve">, with </w:t>
        </w:r>
      </w:ins>
      <w:ins w:id="1127" w:author="Kai Crockett" w:date="2025-03-05T13:00:00Z">
        <w:r w:rsidR="00106EF8">
          <w:t>26 focused on a combination li</w:t>
        </w:r>
        <w:r w:rsidR="00F754B1">
          <w:t>k</w:t>
        </w:r>
      </w:ins>
      <w:ins w:id="1128" w:author="Kai Crockett" w:date="2025-03-05T13:04:00Z">
        <w:r w:rsidR="001847F1">
          <w:t xml:space="preserve">e </w:t>
        </w:r>
      </w:ins>
    </w:p>
    <w:p w14:paraId="2D8C95A9" w14:textId="038B89C5" w:rsidR="00903B63" w:rsidRPr="00CB58C4" w:rsidRDefault="00903B63" w:rsidP="00CB58C4">
      <w:r w:rsidRPr="00CB58C4">
        <w:tab/>
        <w:t>- Adaptation and Mitigation</w:t>
      </w:r>
    </w:p>
    <w:p w14:paraId="1B30FA60" w14:textId="1DE304E4" w:rsidR="002E3476" w:rsidRPr="00CB58C4" w:rsidRDefault="002E3476" w:rsidP="00CB58C4">
      <w:r w:rsidRPr="00CB58C4">
        <w:tab/>
        <w:t>-Emergency Preparedness</w:t>
      </w:r>
    </w:p>
    <w:p w14:paraId="6DBD3E81" w14:textId="77777777" w:rsidR="003C2C12" w:rsidRPr="00CB58C4" w:rsidRDefault="003C2C12" w:rsidP="00CB58C4"/>
    <w:p w14:paraId="228AEAC5" w14:textId="0A86BAE9" w:rsidR="009A4F3B" w:rsidRPr="00CB58C4" w:rsidRDefault="009A4F3B" w:rsidP="00CB58C4">
      <w:r w:rsidRPr="00CB58C4">
        <w:tab/>
      </w:r>
    </w:p>
    <w:p w14:paraId="5F0EABCB" w14:textId="78CEBC2F" w:rsidR="00903B63" w:rsidRPr="00CB58C4" w:rsidRDefault="00903B63" w:rsidP="00CB58C4">
      <w:commentRangeStart w:id="1129"/>
      <w:r w:rsidRPr="00CB58C4">
        <w:t>Vulnerable populations</w:t>
      </w:r>
      <w:commentRangeEnd w:id="1129"/>
      <w:r w:rsidRPr="00BF7CA0">
        <w:rPr>
          <w:rStyle w:val="CommentReference"/>
          <w:sz w:val="24"/>
          <w:szCs w:val="24"/>
          <w:rPrChange w:id="1130" w:author="Kai Crockett" w:date="2025-02-26T21:32:00Z">
            <w:rPr>
              <w:rStyle w:val="CommentReference"/>
            </w:rPr>
          </w:rPrChange>
        </w:rPr>
        <w:commentReference w:id="1129"/>
      </w:r>
    </w:p>
    <w:p w14:paraId="2E164033" w14:textId="6CBDD346" w:rsidR="007E1093" w:rsidRPr="00CB58C4" w:rsidRDefault="007E1093" w:rsidP="00CB58C4">
      <w:r w:rsidRPr="00CB58C4">
        <w:lastRenderedPageBreak/>
        <w:t xml:space="preserve">53 of the 250 papers didn’t focus on </w:t>
      </w:r>
      <w:r w:rsidR="00982B41" w:rsidRPr="00CB58C4">
        <w:t>vulnerable</w:t>
      </w:r>
      <w:r w:rsidRPr="00CB58C4">
        <w:t xml:space="preserve"> populations, but this seems to illuminate </w:t>
      </w:r>
      <w:r w:rsidR="003C48AD" w:rsidRPr="00CB58C4">
        <w:t xml:space="preserve">that a majority of studies including those from more academic research. </w:t>
      </w:r>
    </w:p>
    <w:p w14:paraId="0B57A3A6" w14:textId="71F6384B" w:rsidR="00240C03" w:rsidRPr="00CB58C4" w:rsidRDefault="00240C03" w:rsidP="00CB58C4">
      <w:r w:rsidRPr="00CB58C4">
        <w:t>(Are state health departments looking?)</w:t>
      </w:r>
    </w:p>
    <w:p w14:paraId="45BAF033" w14:textId="599A5264" w:rsidR="00903B63" w:rsidRPr="00CB58C4" w:rsidRDefault="00903B63" w:rsidP="00CB58C4">
      <w:r w:rsidRPr="00CB58C4">
        <w:t>-Children and Adolescents</w:t>
      </w:r>
    </w:p>
    <w:p w14:paraId="1057B6CC" w14:textId="4D2ECE7B" w:rsidR="00903B63" w:rsidRPr="00CB58C4" w:rsidRDefault="00903B63" w:rsidP="00CB58C4">
      <w:r w:rsidRPr="00CB58C4">
        <w:t>-Indigenous Peoples</w:t>
      </w:r>
    </w:p>
    <w:p w14:paraId="17B43108" w14:textId="4CC136F8" w:rsidR="00903B63" w:rsidRPr="00CB58C4" w:rsidRDefault="00903B63" w:rsidP="00CB58C4">
      <w:r w:rsidRPr="00CB58C4">
        <w:t>-</w:t>
      </w:r>
      <w:r w:rsidR="008041C9" w:rsidRPr="00CB58C4">
        <w:t>Older Adults/Elderly</w:t>
      </w:r>
    </w:p>
    <w:p w14:paraId="2B6693EC" w14:textId="07C1DEEE" w:rsidR="00115E56" w:rsidRPr="00CB58C4" w:rsidRDefault="00115E56" w:rsidP="00CB58C4">
      <w:r w:rsidRPr="00CB58C4">
        <w:t>-Pregnant women and Infants</w:t>
      </w:r>
    </w:p>
    <w:p w14:paraId="3CA7A954" w14:textId="17ABD4A7" w:rsidR="002E3476" w:rsidRPr="00CB58C4" w:rsidRDefault="002E3476" w:rsidP="00CB58C4">
      <w:r w:rsidRPr="00CB58C4">
        <w:t>-Socioeconomic Status</w:t>
      </w:r>
      <w:r w:rsidR="00802213" w:rsidRPr="00CB58C4">
        <w:t>/Occupational</w:t>
      </w:r>
    </w:p>
    <w:p w14:paraId="3609BCCC" w14:textId="7E5EB080" w:rsidR="00802213" w:rsidRPr="00CB58C4" w:rsidRDefault="00802213" w:rsidP="00CB58C4">
      <w:r w:rsidRPr="00CB58C4">
        <w:t>-What makes populations more resilient?</w:t>
      </w:r>
    </w:p>
    <w:p w14:paraId="11A61A82" w14:textId="0A72E3F6" w:rsidR="00FC44BB" w:rsidRPr="00CB58C4" w:rsidRDefault="00FC44BB" w:rsidP="00CB58C4">
      <w:r w:rsidRPr="00CB58C4">
        <w:t>-Pre-existing conditions</w:t>
      </w:r>
    </w:p>
    <w:p w14:paraId="464EF8FC" w14:textId="77777777" w:rsidR="00252041" w:rsidRPr="00CB58C4" w:rsidRDefault="00252041" w:rsidP="00CB58C4"/>
    <w:p w14:paraId="6D6966DA" w14:textId="1DB64067" w:rsidR="00DD72AB" w:rsidRPr="00CB58C4" w:rsidRDefault="00DD72AB" w:rsidP="00CB58C4">
      <w:r w:rsidRPr="00CB58C4">
        <w:t>Table with appendix, classify studies according to types</w:t>
      </w:r>
      <w:r w:rsidR="00E45941" w:rsidRPr="00CB58C4">
        <w:t>,</w:t>
      </w:r>
      <w:r w:rsidR="00EF7B41" w:rsidRPr="00CB58C4">
        <w:t xml:space="preserve"> measures assessment</w:t>
      </w:r>
      <w:r w:rsidR="003905D2" w:rsidRPr="00CB58C4">
        <w:t xml:space="preserve"> of use</w:t>
      </w:r>
      <w:r w:rsidR="00896456" w:rsidRPr="00CB58C4">
        <w:t xml:space="preserve"> to Government departments</w:t>
      </w:r>
      <w:r w:rsidR="00EF7B41" w:rsidRPr="00CB58C4">
        <w:t xml:space="preserve"> at the end. </w:t>
      </w:r>
      <w:r w:rsidR="00DC6D9C" w:rsidRPr="00CB58C4">
        <w:t>Environmental measures easier, versus health impacts,</w:t>
      </w:r>
      <w:r w:rsidR="00C56C13" w:rsidRPr="00CB58C4">
        <w:t xml:space="preserve">, but needed for early </w:t>
      </w:r>
      <w:r w:rsidR="00793551" w:rsidRPr="00CB58C4">
        <w:t xml:space="preserve">warning systems. </w:t>
      </w:r>
    </w:p>
    <w:p w14:paraId="76CD3852" w14:textId="3A3ABFA1" w:rsidR="007D70DA" w:rsidRPr="00CB58C4" w:rsidRDefault="007D70DA" w:rsidP="00CB58C4"/>
    <w:p w14:paraId="520095E4" w14:textId="5295390D" w:rsidR="00FE1D30" w:rsidRPr="00FE1D30" w:rsidRDefault="007D70DA" w:rsidP="00CB58C4">
      <w:pPr>
        <w:pStyle w:val="Heading2"/>
        <w:rPr>
          <w:ins w:id="1131" w:author="Kai Crockett" w:date="2025-02-27T13:14:00Z"/>
          <w:rPrChange w:id="1132" w:author="Kai Crockett" w:date="2025-02-27T13:15:00Z">
            <w:rPr>
              <w:ins w:id="1133" w:author="Kai Crockett" w:date="2025-02-27T13:14:00Z"/>
              <w:rFonts w:eastAsia="Times New Roman"/>
            </w:rPr>
          </w:rPrChange>
        </w:rPr>
      </w:pPr>
      <w:r w:rsidRPr="002E1BEC">
        <w:t>Table of measures</w:t>
      </w:r>
      <w:del w:id="1134" w:author="Kai Crockett" w:date="2025-02-27T13:11:00Z">
        <w:r w:rsidRPr="002E1BEC" w:rsidDel="00851495">
          <w:delText>.</w:delText>
        </w:r>
      </w:del>
    </w:p>
    <w:p w14:paraId="1E1D5E2F" w14:textId="77777777" w:rsidR="00232C3B" w:rsidRPr="00CB58C4" w:rsidRDefault="00232C3B" w:rsidP="00CB58C4"/>
    <w:p w14:paraId="63E67343" w14:textId="1A2BE229" w:rsidR="007D70DA" w:rsidRDefault="007D70DA" w:rsidP="00CB58C4">
      <w:pPr>
        <w:rPr>
          <w:ins w:id="1135" w:author="Kai Crockett" w:date="2025-02-27T12:19:00Z"/>
        </w:rPr>
      </w:pPr>
    </w:p>
    <w:p w14:paraId="1303FD2F" w14:textId="569BDD82" w:rsidR="009B5FE5" w:rsidRPr="00CB58C4" w:rsidRDefault="009B5FE5" w:rsidP="00CB58C4"/>
    <w:sectPr w:rsidR="009B5FE5" w:rsidRPr="00CB58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Megan Weil Latshaw" w:date="2025-02-26T15:45:00Z" w:initials="ML">
    <w:p w14:paraId="2A0465F1" w14:textId="77777777" w:rsidR="00E50007" w:rsidRDefault="00E50007" w:rsidP="00CB58C4">
      <w:pPr>
        <w:pStyle w:val="CommentText"/>
      </w:pPr>
      <w:r>
        <w:rPr>
          <w:rStyle w:val="CommentReference"/>
        </w:rPr>
        <w:annotationRef/>
      </w:r>
      <w:r>
        <w:t>This should be in your Results section</w:t>
      </w:r>
    </w:p>
  </w:comment>
  <w:comment w:id="32" w:author="Megan Weil Latshaw" w:date="2025-02-26T15:45:00Z" w:initials="ML">
    <w:p w14:paraId="5DCF914B" w14:textId="77777777" w:rsidR="00863ABB" w:rsidRDefault="00863ABB" w:rsidP="00CB58C4">
      <w:pPr>
        <w:pStyle w:val="CommentText"/>
      </w:pPr>
      <w:r>
        <w:rPr>
          <w:rStyle w:val="CommentReference"/>
        </w:rPr>
        <w:annotationRef/>
      </w:r>
      <w:r>
        <w:t>This would be in Methods</w:t>
      </w:r>
    </w:p>
  </w:comment>
  <w:comment w:id="37" w:author="Megan Weil Latshaw" w:date="2025-02-26T15:46:00Z" w:initials="ML">
    <w:p w14:paraId="02A86970" w14:textId="77777777" w:rsidR="00610791" w:rsidRDefault="00610791" w:rsidP="00CB58C4">
      <w:pPr>
        <w:pStyle w:val="CommentText"/>
      </w:pPr>
      <w:r>
        <w:rPr>
          <w:rStyle w:val="CommentReference"/>
        </w:rPr>
        <w:annotationRef/>
      </w:r>
      <w:r>
        <w:t>Have you picked one? I would do that sooner rather than later as it will dictate your formatting.</w:t>
      </w:r>
    </w:p>
  </w:comment>
  <w:comment w:id="138" w:author="Megan Weil Latshaw" w:date="2025-02-26T15:53:00Z" w:initials="ML">
    <w:p w14:paraId="2DD64E95" w14:textId="77777777" w:rsidR="00B73F7C" w:rsidRDefault="00B73F7C" w:rsidP="00CB58C4">
      <w:pPr>
        <w:pStyle w:val="CommentText"/>
      </w:pPr>
      <w:r>
        <w:rPr>
          <w:rStyle w:val="CommentReference"/>
        </w:rPr>
        <w:annotationRef/>
      </w:r>
      <w:r>
        <w:t>Most journals expect an abstract, so I put in a placeholder for it here.</w:t>
      </w:r>
    </w:p>
  </w:comment>
  <w:comment w:id="233" w:author="Megan Weil Latshaw" w:date="2025-02-26T15:52:00Z" w:initials="ML">
    <w:p w14:paraId="35E8D053" w14:textId="4A8F839E" w:rsidR="00FF7441" w:rsidRDefault="00FF7441" w:rsidP="00CB58C4">
      <w:pPr>
        <w:pStyle w:val="CommentText"/>
      </w:pPr>
      <w:r>
        <w:rPr>
          <w:rStyle w:val="CommentReference"/>
        </w:rPr>
        <w:annotationRef/>
      </w:r>
      <w:proofErr w:type="gramStart"/>
      <w:r>
        <w:t>Don’t</w:t>
      </w:r>
      <w:proofErr w:type="gramEnd"/>
      <w:r>
        <w:t xml:space="preserve"> use colons for headings. But definitely use Word’s headings function as it makes documents much </w:t>
      </w:r>
      <w:proofErr w:type="gramStart"/>
      <w:r>
        <w:t>more easy</w:t>
      </w:r>
      <w:proofErr w:type="gramEnd"/>
      <w:r>
        <w:t xml:space="preserve"> to navigate. I did it here (and may do throughout).</w:t>
      </w:r>
    </w:p>
  </w:comment>
  <w:comment w:id="302" w:author="Megan Weil Latshaw" w:date="2025-02-26T15:55:00Z" w:initials="ML">
    <w:p w14:paraId="74213D67" w14:textId="77777777" w:rsidR="00C37879" w:rsidRDefault="00C37879" w:rsidP="00CB58C4">
      <w:pPr>
        <w:pStyle w:val="CommentText"/>
      </w:pPr>
      <w:r>
        <w:rPr>
          <w:rStyle w:val="CommentReference"/>
        </w:rPr>
        <w:annotationRef/>
      </w:r>
      <w:r>
        <w:t xml:space="preserve">You should ideally pull a great deal from the proposal that ultimately provided the funding for this project. I sent it back when we first talked about you helping on it. </w:t>
      </w:r>
    </w:p>
  </w:comment>
  <w:comment w:id="350" w:author="Megan Weil Latshaw" w:date="2025-02-26T15:55:00Z" w:initials="ML">
    <w:p w14:paraId="27C4930E" w14:textId="77777777" w:rsidR="00FC634E" w:rsidRDefault="00FC634E" w:rsidP="00CB58C4">
      <w:pPr>
        <w:pStyle w:val="CommentText"/>
      </w:pPr>
      <w:r>
        <w:rPr>
          <w:rStyle w:val="CommentReference"/>
        </w:rPr>
        <w:annotationRef/>
      </w:r>
      <w:r>
        <w:t xml:space="preserve">You should ideally pull a great deal from the proposal that ultimately provided the funding for this project. I sent it back when we first talked about you helping on it. </w:t>
      </w:r>
    </w:p>
  </w:comment>
  <w:comment w:id="379" w:author="Megan Weil Latshaw" w:date="2025-02-26T15:56:00Z" w:initials="ML">
    <w:p w14:paraId="6047C27D" w14:textId="77777777" w:rsidR="00A665A6" w:rsidRDefault="00A665A6" w:rsidP="00CB58C4">
      <w:pPr>
        <w:pStyle w:val="CommentText"/>
      </w:pPr>
      <w:r>
        <w:rPr>
          <w:rStyle w:val="CommentReference"/>
        </w:rPr>
        <w:annotationRef/>
      </w:r>
      <w:r>
        <w:t>This should come in large part from the document we used to guide our search.</w:t>
      </w:r>
    </w:p>
  </w:comment>
  <w:comment w:id="450" w:author="Kai Crockett" w:date="2025-03-29T05:49:00Z" w:initials="KC">
    <w:p w14:paraId="24458C71" w14:textId="14748EB2" w:rsidR="001322DB" w:rsidRDefault="001322DB" w:rsidP="00CB58C4">
      <w:pPr>
        <w:pStyle w:val="CommentText"/>
      </w:pPr>
      <w:r>
        <w:rPr>
          <w:rStyle w:val="CommentReference"/>
        </w:rPr>
        <w:annotationRef/>
      </w:r>
      <w:r>
        <w:t>do I even mention this or just show the r</w:t>
      </w:r>
      <w:r w:rsidR="006F083D">
        <w:t>evised</w:t>
      </w:r>
      <w:r>
        <w:t xml:space="preserve"> search list</w:t>
      </w:r>
      <w:r w:rsidR="00457A03">
        <w:t>?</w:t>
      </w:r>
    </w:p>
  </w:comment>
  <w:comment w:id="1129" w:author="Megan Weil Latshaw" w:date="2025-02-05T10:44:00Z" w:initials="ML">
    <w:p w14:paraId="75AD9D89" w14:textId="1DFDA9FD" w:rsidR="009F034B" w:rsidRDefault="009F034B" w:rsidP="00CB58C4">
      <w:pPr>
        <w:pStyle w:val="CommentText"/>
      </w:pPr>
      <w:r>
        <w:rPr>
          <w:rStyle w:val="CommentReference"/>
        </w:rPr>
        <w:annotationRef/>
      </w:r>
      <w:r w:rsidRPr="2460B5AC">
        <w:t xml:space="preserve">important theme but </w:t>
      </w:r>
      <w:proofErr w:type="gramStart"/>
      <w:r w:rsidRPr="2460B5AC">
        <w:t>don't</w:t>
      </w:r>
      <w:proofErr w:type="gramEnd"/>
      <w:r w:rsidRPr="2460B5AC">
        <w:t xml:space="preserve"> need to spend much time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0465F1" w15:done="0"/>
  <w15:commentEx w15:paraId="5DCF914B" w15:done="0"/>
  <w15:commentEx w15:paraId="02A86970" w15:done="0"/>
  <w15:commentEx w15:paraId="2DD64E95" w15:done="0"/>
  <w15:commentEx w15:paraId="35E8D053" w15:done="0"/>
  <w15:commentEx w15:paraId="74213D67" w15:done="0"/>
  <w15:commentEx w15:paraId="27C4930E" w15:done="0"/>
  <w15:commentEx w15:paraId="6047C27D" w15:done="0"/>
  <w15:commentEx w15:paraId="24458C71" w15:done="0"/>
  <w15:commentEx w15:paraId="75AD9D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D17DC" w16cex:dateUtc="2025-02-26T20:45:00Z"/>
  <w16cex:commentExtensible w16cex:durableId="59901C9E" w16cex:dateUtc="2025-02-26T20:45:00Z"/>
  <w16cex:commentExtensible w16cex:durableId="131397D8" w16cex:dateUtc="2025-02-26T20:46:00Z"/>
  <w16cex:commentExtensible w16cex:durableId="664EEE7B" w16cex:dateUtc="2025-02-26T20:53:00Z"/>
  <w16cex:commentExtensible w16cex:durableId="0A94E6E8" w16cex:dateUtc="2025-02-26T20:52:00Z"/>
  <w16cex:commentExtensible w16cex:durableId="2B9F3AE3" w16cex:dateUtc="2025-02-26T20:55:00Z"/>
  <w16cex:commentExtensible w16cex:durableId="30F2E693" w16cex:dateUtc="2025-02-26T20:55:00Z"/>
  <w16cex:commentExtensible w16cex:durableId="0115233E" w16cex:dateUtc="2025-02-26T20:56:00Z"/>
  <w16cex:commentExtensible w16cex:durableId="2B920854" w16cex:dateUtc="2025-03-29T09:49:00Z"/>
  <w16cex:commentExtensible w16cex:durableId="07DB4F32" w16cex:dateUtc="2025-02-05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0465F1" w16cid:durableId="268D17DC"/>
  <w16cid:commentId w16cid:paraId="5DCF914B" w16cid:durableId="59901C9E"/>
  <w16cid:commentId w16cid:paraId="02A86970" w16cid:durableId="131397D8"/>
  <w16cid:commentId w16cid:paraId="2DD64E95" w16cid:durableId="664EEE7B"/>
  <w16cid:commentId w16cid:paraId="35E8D053" w16cid:durableId="0A94E6E8"/>
  <w16cid:commentId w16cid:paraId="74213D67" w16cid:durableId="2B9F3AE3"/>
  <w16cid:commentId w16cid:paraId="27C4930E" w16cid:durableId="30F2E693"/>
  <w16cid:commentId w16cid:paraId="6047C27D" w16cid:durableId="0115233E"/>
  <w16cid:commentId w16cid:paraId="24458C71" w16cid:durableId="2B920854"/>
  <w16cid:commentId w16cid:paraId="75AD9D89" w16cid:durableId="07DB4F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E4C38" w14:textId="77777777" w:rsidR="00163B73" w:rsidRDefault="00163B73" w:rsidP="0069339D">
      <w:pPr>
        <w:spacing w:after="0" w:line="240" w:lineRule="auto"/>
      </w:pPr>
      <w:r>
        <w:separator/>
      </w:r>
    </w:p>
  </w:endnote>
  <w:endnote w:type="continuationSeparator" w:id="0">
    <w:p w14:paraId="23176C17" w14:textId="77777777" w:rsidR="00163B73" w:rsidRDefault="00163B73" w:rsidP="0069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50ACA" w14:textId="77777777" w:rsidR="00163B73" w:rsidRDefault="00163B73" w:rsidP="0069339D">
      <w:pPr>
        <w:spacing w:after="0" w:line="240" w:lineRule="auto"/>
      </w:pPr>
      <w:r>
        <w:separator/>
      </w:r>
    </w:p>
  </w:footnote>
  <w:footnote w:type="continuationSeparator" w:id="0">
    <w:p w14:paraId="22DF4EF6" w14:textId="77777777" w:rsidR="00163B73" w:rsidRDefault="00163B73" w:rsidP="00693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670D"/>
    <w:multiLevelType w:val="multilevel"/>
    <w:tmpl w:val="45F65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50A1D"/>
    <w:multiLevelType w:val="hybridMultilevel"/>
    <w:tmpl w:val="34FAB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4D08C8"/>
    <w:multiLevelType w:val="hybridMultilevel"/>
    <w:tmpl w:val="E5104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534CB"/>
    <w:multiLevelType w:val="multilevel"/>
    <w:tmpl w:val="33B07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D6800"/>
    <w:multiLevelType w:val="multilevel"/>
    <w:tmpl w:val="1C66E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20F74"/>
    <w:multiLevelType w:val="hybridMultilevel"/>
    <w:tmpl w:val="099E6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845F1"/>
    <w:multiLevelType w:val="hybridMultilevel"/>
    <w:tmpl w:val="014C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00E22"/>
    <w:multiLevelType w:val="hybridMultilevel"/>
    <w:tmpl w:val="DE529D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D51C19"/>
    <w:multiLevelType w:val="hybridMultilevel"/>
    <w:tmpl w:val="56DA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02D20"/>
    <w:multiLevelType w:val="multilevel"/>
    <w:tmpl w:val="C5BEB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775E36"/>
    <w:multiLevelType w:val="multilevel"/>
    <w:tmpl w:val="1AAED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2E0D5D"/>
    <w:multiLevelType w:val="hybridMultilevel"/>
    <w:tmpl w:val="91CC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26121C"/>
    <w:multiLevelType w:val="multilevel"/>
    <w:tmpl w:val="CEB0C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50755"/>
    <w:multiLevelType w:val="hybridMultilevel"/>
    <w:tmpl w:val="1414A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400AC6"/>
    <w:multiLevelType w:val="hybridMultilevel"/>
    <w:tmpl w:val="ADC27AD6"/>
    <w:lvl w:ilvl="0" w:tplc="5E123F96">
      <w:numFmt w:val="bullet"/>
      <w:lvlText w:val="-"/>
      <w:lvlJc w:val="left"/>
      <w:pPr>
        <w:ind w:left="720" w:hanging="360"/>
      </w:pPr>
      <w:rPr>
        <w:rFonts w:ascii="Aptos" w:eastAsia="Aptos" w:hAnsi="Apto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B6E29DE"/>
    <w:multiLevelType w:val="hybridMultilevel"/>
    <w:tmpl w:val="C45C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110E3"/>
    <w:multiLevelType w:val="multilevel"/>
    <w:tmpl w:val="120C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E24E6E"/>
    <w:multiLevelType w:val="hybridMultilevel"/>
    <w:tmpl w:val="3F54EA88"/>
    <w:lvl w:ilvl="0" w:tplc="5E123F96">
      <w:numFmt w:val="bullet"/>
      <w:lvlText w:val="-"/>
      <w:lvlJc w:val="left"/>
      <w:pPr>
        <w:ind w:left="720" w:hanging="360"/>
      </w:pPr>
      <w:rPr>
        <w:rFonts w:ascii="Aptos" w:eastAsia="Aptos"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90996597">
    <w:abstractNumId w:val="14"/>
  </w:num>
  <w:num w:numId="2" w16cid:durableId="1963731118">
    <w:abstractNumId w:val="14"/>
  </w:num>
  <w:num w:numId="3" w16cid:durableId="1891532339">
    <w:abstractNumId w:val="8"/>
  </w:num>
  <w:num w:numId="4" w16cid:durableId="1166628295">
    <w:abstractNumId w:val="15"/>
  </w:num>
  <w:num w:numId="5" w16cid:durableId="973293288">
    <w:abstractNumId w:val="13"/>
  </w:num>
  <w:num w:numId="6" w16cid:durableId="1528566225">
    <w:abstractNumId w:val="5"/>
  </w:num>
  <w:num w:numId="7" w16cid:durableId="426075263">
    <w:abstractNumId w:val="17"/>
  </w:num>
  <w:num w:numId="8" w16cid:durableId="1061293500">
    <w:abstractNumId w:val="1"/>
  </w:num>
  <w:num w:numId="9" w16cid:durableId="510880122">
    <w:abstractNumId w:val="7"/>
  </w:num>
  <w:num w:numId="10" w16cid:durableId="1385594474">
    <w:abstractNumId w:val="2"/>
  </w:num>
  <w:num w:numId="11" w16cid:durableId="1323582322">
    <w:abstractNumId w:val="10"/>
  </w:num>
  <w:num w:numId="12" w16cid:durableId="757751235">
    <w:abstractNumId w:val="10"/>
  </w:num>
  <w:num w:numId="13" w16cid:durableId="1394085525">
    <w:abstractNumId w:val="9"/>
  </w:num>
  <w:num w:numId="14" w16cid:durableId="1626619683">
    <w:abstractNumId w:val="4"/>
  </w:num>
  <w:num w:numId="15" w16cid:durableId="1253397741">
    <w:abstractNumId w:val="4"/>
  </w:num>
  <w:num w:numId="16" w16cid:durableId="858861187">
    <w:abstractNumId w:val="12"/>
  </w:num>
  <w:num w:numId="17" w16cid:durableId="523521738">
    <w:abstractNumId w:val="16"/>
  </w:num>
  <w:num w:numId="18" w16cid:durableId="1379084345">
    <w:abstractNumId w:val="11"/>
  </w:num>
  <w:num w:numId="19" w16cid:durableId="311832603">
    <w:abstractNumId w:val="3"/>
  </w:num>
  <w:num w:numId="20" w16cid:durableId="1500728338">
    <w:abstractNumId w:val="3"/>
  </w:num>
  <w:num w:numId="21" w16cid:durableId="1528718411">
    <w:abstractNumId w:val="0"/>
  </w:num>
  <w:num w:numId="22" w16cid:durableId="177756136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 Crockett">
    <w15:presenceInfo w15:providerId="None" w15:userId="Kai Crockett"/>
  </w15:person>
  <w15:person w15:author="Megan Weil Latshaw">
    <w15:presenceInfo w15:providerId="AD" w15:userId="S::mlatsha2@jh.edu::1e9652e5-ae93-4a9c-90dd-509def39b9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590"/>
    <w:rsid w:val="00003EC9"/>
    <w:rsid w:val="00005413"/>
    <w:rsid w:val="0001059C"/>
    <w:rsid w:val="000111BD"/>
    <w:rsid w:val="0001249E"/>
    <w:rsid w:val="00013434"/>
    <w:rsid w:val="000145E9"/>
    <w:rsid w:val="00022854"/>
    <w:rsid w:val="00023DB4"/>
    <w:rsid w:val="00026B57"/>
    <w:rsid w:val="00035C46"/>
    <w:rsid w:val="0003655B"/>
    <w:rsid w:val="00041459"/>
    <w:rsid w:val="000427C4"/>
    <w:rsid w:val="00046356"/>
    <w:rsid w:val="00046F89"/>
    <w:rsid w:val="00047DF7"/>
    <w:rsid w:val="00050316"/>
    <w:rsid w:val="0005297A"/>
    <w:rsid w:val="00057EE0"/>
    <w:rsid w:val="00067245"/>
    <w:rsid w:val="000673ED"/>
    <w:rsid w:val="000745D3"/>
    <w:rsid w:val="00075D32"/>
    <w:rsid w:val="00076056"/>
    <w:rsid w:val="000837D8"/>
    <w:rsid w:val="000856A8"/>
    <w:rsid w:val="0008652D"/>
    <w:rsid w:val="0009276B"/>
    <w:rsid w:val="00093ACC"/>
    <w:rsid w:val="00095BBF"/>
    <w:rsid w:val="000969B3"/>
    <w:rsid w:val="00096E10"/>
    <w:rsid w:val="000A081A"/>
    <w:rsid w:val="000A091F"/>
    <w:rsid w:val="000A3EBD"/>
    <w:rsid w:val="000B0875"/>
    <w:rsid w:val="000B0CDC"/>
    <w:rsid w:val="000B22EC"/>
    <w:rsid w:val="000B2F2A"/>
    <w:rsid w:val="000B5319"/>
    <w:rsid w:val="000B5885"/>
    <w:rsid w:val="000B6CBC"/>
    <w:rsid w:val="000B71C3"/>
    <w:rsid w:val="000C08C8"/>
    <w:rsid w:val="000C6670"/>
    <w:rsid w:val="000C7248"/>
    <w:rsid w:val="000D0894"/>
    <w:rsid w:val="000E56B8"/>
    <w:rsid w:val="000F110C"/>
    <w:rsid w:val="000F1628"/>
    <w:rsid w:val="000F44B3"/>
    <w:rsid w:val="000F5ECA"/>
    <w:rsid w:val="000F6145"/>
    <w:rsid w:val="000F79ED"/>
    <w:rsid w:val="001035EF"/>
    <w:rsid w:val="00103AE4"/>
    <w:rsid w:val="00106EF8"/>
    <w:rsid w:val="00107C07"/>
    <w:rsid w:val="001104AE"/>
    <w:rsid w:val="001108D6"/>
    <w:rsid w:val="00110D27"/>
    <w:rsid w:val="001115E1"/>
    <w:rsid w:val="00115E56"/>
    <w:rsid w:val="001243F0"/>
    <w:rsid w:val="001322DB"/>
    <w:rsid w:val="00133BE6"/>
    <w:rsid w:val="00135F13"/>
    <w:rsid w:val="00143BD3"/>
    <w:rsid w:val="00144452"/>
    <w:rsid w:val="00154EED"/>
    <w:rsid w:val="00163B73"/>
    <w:rsid w:val="0016531C"/>
    <w:rsid w:val="00165F36"/>
    <w:rsid w:val="00166DB6"/>
    <w:rsid w:val="00170887"/>
    <w:rsid w:val="00173D9C"/>
    <w:rsid w:val="00174332"/>
    <w:rsid w:val="00175A6E"/>
    <w:rsid w:val="001819D1"/>
    <w:rsid w:val="001847F1"/>
    <w:rsid w:val="00191768"/>
    <w:rsid w:val="00191E94"/>
    <w:rsid w:val="001A110E"/>
    <w:rsid w:val="001B2A5F"/>
    <w:rsid w:val="001C232A"/>
    <w:rsid w:val="001C3F2E"/>
    <w:rsid w:val="001C5BFB"/>
    <w:rsid w:val="001C78F9"/>
    <w:rsid w:val="001D24C0"/>
    <w:rsid w:val="001D56AA"/>
    <w:rsid w:val="001E2B1E"/>
    <w:rsid w:val="001E4789"/>
    <w:rsid w:val="001E774C"/>
    <w:rsid w:val="001F1103"/>
    <w:rsid w:val="001F1CCA"/>
    <w:rsid w:val="001F4CA8"/>
    <w:rsid w:val="001F757A"/>
    <w:rsid w:val="001F7ACC"/>
    <w:rsid w:val="0020042D"/>
    <w:rsid w:val="00211440"/>
    <w:rsid w:val="00217467"/>
    <w:rsid w:val="00220325"/>
    <w:rsid w:val="002207EB"/>
    <w:rsid w:val="002221F4"/>
    <w:rsid w:val="00224283"/>
    <w:rsid w:val="00225E20"/>
    <w:rsid w:val="00226E62"/>
    <w:rsid w:val="0023275E"/>
    <w:rsid w:val="00232C3B"/>
    <w:rsid w:val="00233CF6"/>
    <w:rsid w:val="00240B41"/>
    <w:rsid w:val="00240C03"/>
    <w:rsid w:val="00242806"/>
    <w:rsid w:val="00242C1F"/>
    <w:rsid w:val="002469E7"/>
    <w:rsid w:val="002477F0"/>
    <w:rsid w:val="0025079E"/>
    <w:rsid w:val="00250B51"/>
    <w:rsid w:val="00252041"/>
    <w:rsid w:val="002527EC"/>
    <w:rsid w:val="002533CC"/>
    <w:rsid w:val="002555B7"/>
    <w:rsid w:val="00256D30"/>
    <w:rsid w:val="002708A7"/>
    <w:rsid w:val="00270F94"/>
    <w:rsid w:val="00275861"/>
    <w:rsid w:val="00280565"/>
    <w:rsid w:val="00282259"/>
    <w:rsid w:val="002832EF"/>
    <w:rsid w:val="00284494"/>
    <w:rsid w:val="00285A6C"/>
    <w:rsid w:val="00296679"/>
    <w:rsid w:val="0029679F"/>
    <w:rsid w:val="00296CD3"/>
    <w:rsid w:val="002A0236"/>
    <w:rsid w:val="002A461F"/>
    <w:rsid w:val="002A6A00"/>
    <w:rsid w:val="002A7321"/>
    <w:rsid w:val="002A7964"/>
    <w:rsid w:val="002B27C9"/>
    <w:rsid w:val="002B3472"/>
    <w:rsid w:val="002B54AB"/>
    <w:rsid w:val="002C099A"/>
    <w:rsid w:val="002C79C9"/>
    <w:rsid w:val="002D0B46"/>
    <w:rsid w:val="002E1B03"/>
    <w:rsid w:val="002E1BEC"/>
    <w:rsid w:val="002E1F3C"/>
    <w:rsid w:val="002E2AE6"/>
    <w:rsid w:val="002E3476"/>
    <w:rsid w:val="002E6A2B"/>
    <w:rsid w:val="002E7484"/>
    <w:rsid w:val="002F4145"/>
    <w:rsid w:val="002F4D07"/>
    <w:rsid w:val="002F5175"/>
    <w:rsid w:val="00300C94"/>
    <w:rsid w:val="003041E7"/>
    <w:rsid w:val="0031580C"/>
    <w:rsid w:val="00316F0A"/>
    <w:rsid w:val="00320CF0"/>
    <w:rsid w:val="00321422"/>
    <w:rsid w:val="0032465C"/>
    <w:rsid w:val="00325312"/>
    <w:rsid w:val="003257E7"/>
    <w:rsid w:val="00333435"/>
    <w:rsid w:val="003335D7"/>
    <w:rsid w:val="00333F68"/>
    <w:rsid w:val="003342A3"/>
    <w:rsid w:val="00334F26"/>
    <w:rsid w:val="003439BA"/>
    <w:rsid w:val="00350C69"/>
    <w:rsid w:val="00351CE4"/>
    <w:rsid w:val="00362B94"/>
    <w:rsid w:val="00364AA9"/>
    <w:rsid w:val="003655B1"/>
    <w:rsid w:val="003679D6"/>
    <w:rsid w:val="00367C29"/>
    <w:rsid w:val="00377C23"/>
    <w:rsid w:val="00380399"/>
    <w:rsid w:val="003806D4"/>
    <w:rsid w:val="00383CCA"/>
    <w:rsid w:val="003845D7"/>
    <w:rsid w:val="003870A3"/>
    <w:rsid w:val="003905D2"/>
    <w:rsid w:val="0039090C"/>
    <w:rsid w:val="00391108"/>
    <w:rsid w:val="00392B35"/>
    <w:rsid w:val="00394C02"/>
    <w:rsid w:val="003A0A15"/>
    <w:rsid w:val="003A168F"/>
    <w:rsid w:val="003A4CC9"/>
    <w:rsid w:val="003A6485"/>
    <w:rsid w:val="003B7030"/>
    <w:rsid w:val="003C14F2"/>
    <w:rsid w:val="003C2C12"/>
    <w:rsid w:val="003C48AD"/>
    <w:rsid w:val="003C5BD9"/>
    <w:rsid w:val="003E1265"/>
    <w:rsid w:val="003E2C34"/>
    <w:rsid w:val="003E663E"/>
    <w:rsid w:val="003E6A2E"/>
    <w:rsid w:val="003E6C69"/>
    <w:rsid w:val="003F195D"/>
    <w:rsid w:val="003F1B42"/>
    <w:rsid w:val="003F2AFB"/>
    <w:rsid w:val="003F2EB4"/>
    <w:rsid w:val="00404FC5"/>
    <w:rsid w:val="004114CF"/>
    <w:rsid w:val="004241F1"/>
    <w:rsid w:val="00425C14"/>
    <w:rsid w:val="00435BD7"/>
    <w:rsid w:val="00443B1B"/>
    <w:rsid w:val="004455B2"/>
    <w:rsid w:val="00452B39"/>
    <w:rsid w:val="00453544"/>
    <w:rsid w:val="00453DE4"/>
    <w:rsid w:val="00456CD4"/>
    <w:rsid w:val="00457A03"/>
    <w:rsid w:val="00461F8B"/>
    <w:rsid w:val="00463207"/>
    <w:rsid w:val="00464CBA"/>
    <w:rsid w:val="00467D63"/>
    <w:rsid w:val="00475950"/>
    <w:rsid w:val="00475B6F"/>
    <w:rsid w:val="00476976"/>
    <w:rsid w:val="004836CC"/>
    <w:rsid w:val="0048625D"/>
    <w:rsid w:val="00490656"/>
    <w:rsid w:val="00490DC7"/>
    <w:rsid w:val="00491C6A"/>
    <w:rsid w:val="0049538A"/>
    <w:rsid w:val="004958D4"/>
    <w:rsid w:val="004A01DD"/>
    <w:rsid w:val="004A2D17"/>
    <w:rsid w:val="004C6625"/>
    <w:rsid w:val="004D2A26"/>
    <w:rsid w:val="004D3662"/>
    <w:rsid w:val="004D6071"/>
    <w:rsid w:val="004E4218"/>
    <w:rsid w:val="004E436D"/>
    <w:rsid w:val="004E49FA"/>
    <w:rsid w:val="004E5B31"/>
    <w:rsid w:val="004E6755"/>
    <w:rsid w:val="004F346E"/>
    <w:rsid w:val="004F6CFB"/>
    <w:rsid w:val="004F7483"/>
    <w:rsid w:val="004F7C3D"/>
    <w:rsid w:val="00501EFD"/>
    <w:rsid w:val="005030DD"/>
    <w:rsid w:val="00503C37"/>
    <w:rsid w:val="005041F8"/>
    <w:rsid w:val="00506C27"/>
    <w:rsid w:val="0051038D"/>
    <w:rsid w:val="0052081D"/>
    <w:rsid w:val="005234BB"/>
    <w:rsid w:val="00526128"/>
    <w:rsid w:val="0054593A"/>
    <w:rsid w:val="00550F59"/>
    <w:rsid w:val="005742F4"/>
    <w:rsid w:val="00576751"/>
    <w:rsid w:val="005801A3"/>
    <w:rsid w:val="00585A53"/>
    <w:rsid w:val="00586485"/>
    <w:rsid w:val="00590927"/>
    <w:rsid w:val="00592977"/>
    <w:rsid w:val="00594187"/>
    <w:rsid w:val="005A2E9E"/>
    <w:rsid w:val="005A5366"/>
    <w:rsid w:val="005A5B12"/>
    <w:rsid w:val="005A7BFC"/>
    <w:rsid w:val="005B1557"/>
    <w:rsid w:val="005B2156"/>
    <w:rsid w:val="005B5657"/>
    <w:rsid w:val="005C20C8"/>
    <w:rsid w:val="005C3AB1"/>
    <w:rsid w:val="005C7116"/>
    <w:rsid w:val="005D4637"/>
    <w:rsid w:val="005D6811"/>
    <w:rsid w:val="005E7B2A"/>
    <w:rsid w:val="005E7E52"/>
    <w:rsid w:val="005F1CD0"/>
    <w:rsid w:val="005F3130"/>
    <w:rsid w:val="00607A10"/>
    <w:rsid w:val="00610791"/>
    <w:rsid w:val="006169DB"/>
    <w:rsid w:val="0062027E"/>
    <w:rsid w:val="00630B01"/>
    <w:rsid w:val="00631760"/>
    <w:rsid w:val="00631F91"/>
    <w:rsid w:val="00634936"/>
    <w:rsid w:val="0063682C"/>
    <w:rsid w:val="0063683D"/>
    <w:rsid w:val="0063775E"/>
    <w:rsid w:val="0063798D"/>
    <w:rsid w:val="006410BD"/>
    <w:rsid w:val="0064638D"/>
    <w:rsid w:val="0064769E"/>
    <w:rsid w:val="0065702E"/>
    <w:rsid w:val="00657F04"/>
    <w:rsid w:val="00660AE8"/>
    <w:rsid w:val="00660B49"/>
    <w:rsid w:val="00662D47"/>
    <w:rsid w:val="00663E18"/>
    <w:rsid w:val="00665B68"/>
    <w:rsid w:val="00666898"/>
    <w:rsid w:val="00667575"/>
    <w:rsid w:val="006678D8"/>
    <w:rsid w:val="00676039"/>
    <w:rsid w:val="00677120"/>
    <w:rsid w:val="006773B6"/>
    <w:rsid w:val="0068113C"/>
    <w:rsid w:val="006825D8"/>
    <w:rsid w:val="0068590E"/>
    <w:rsid w:val="0069339D"/>
    <w:rsid w:val="00694C30"/>
    <w:rsid w:val="006954FE"/>
    <w:rsid w:val="00695D30"/>
    <w:rsid w:val="00695DA7"/>
    <w:rsid w:val="00696D76"/>
    <w:rsid w:val="0069766B"/>
    <w:rsid w:val="006A116A"/>
    <w:rsid w:val="006A2AEA"/>
    <w:rsid w:val="006A42EB"/>
    <w:rsid w:val="006B2ABE"/>
    <w:rsid w:val="006B3B41"/>
    <w:rsid w:val="006C012F"/>
    <w:rsid w:val="006C1F5E"/>
    <w:rsid w:val="006C242E"/>
    <w:rsid w:val="006C62E8"/>
    <w:rsid w:val="006D73B4"/>
    <w:rsid w:val="006E3BAD"/>
    <w:rsid w:val="006E61D6"/>
    <w:rsid w:val="006E7983"/>
    <w:rsid w:val="006F0649"/>
    <w:rsid w:val="006F083D"/>
    <w:rsid w:val="006F1F42"/>
    <w:rsid w:val="006F3AE2"/>
    <w:rsid w:val="006F5820"/>
    <w:rsid w:val="00700476"/>
    <w:rsid w:val="007030E2"/>
    <w:rsid w:val="007052FC"/>
    <w:rsid w:val="00713033"/>
    <w:rsid w:val="0071760D"/>
    <w:rsid w:val="0072451B"/>
    <w:rsid w:val="00725B2C"/>
    <w:rsid w:val="00725B8B"/>
    <w:rsid w:val="00726F7D"/>
    <w:rsid w:val="00727712"/>
    <w:rsid w:val="0073289E"/>
    <w:rsid w:val="00734420"/>
    <w:rsid w:val="00743480"/>
    <w:rsid w:val="00745A6C"/>
    <w:rsid w:val="00747D75"/>
    <w:rsid w:val="007531C1"/>
    <w:rsid w:val="00777205"/>
    <w:rsid w:val="00781061"/>
    <w:rsid w:val="00787F18"/>
    <w:rsid w:val="007923C3"/>
    <w:rsid w:val="00793551"/>
    <w:rsid w:val="00794690"/>
    <w:rsid w:val="007956ED"/>
    <w:rsid w:val="00795D7C"/>
    <w:rsid w:val="00796631"/>
    <w:rsid w:val="007A33F3"/>
    <w:rsid w:val="007A4EBC"/>
    <w:rsid w:val="007A5587"/>
    <w:rsid w:val="007B38B5"/>
    <w:rsid w:val="007B7D48"/>
    <w:rsid w:val="007C0CFF"/>
    <w:rsid w:val="007C11B8"/>
    <w:rsid w:val="007C278D"/>
    <w:rsid w:val="007C2DA6"/>
    <w:rsid w:val="007C37BE"/>
    <w:rsid w:val="007D5B3C"/>
    <w:rsid w:val="007D5D30"/>
    <w:rsid w:val="007D70DA"/>
    <w:rsid w:val="007E1093"/>
    <w:rsid w:val="007E2492"/>
    <w:rsid w:val="007E4AEE"/>
    <w:rsid w:val="007F0CA6"/>
    <w:rsid w:val="007F2782"/>
    <w:rsid w:val="007F797E"/>
    <w:rsid w:val="00802213"/>
    <w:rsid w:val="00802287"/>
    <w:rsid w:val="008041C9"/>
    <w:rsid w:val="0080610E"/>
    <w:rsid w:val="008063B7"/>
    <w:rsid w:val="00811038"/>
    <w:rsid w:val="008133DF"/>
    <w:rsid w:val="00814547"/>
    <w:rsid w:val="00814B1A"/>
    <w:rsid w:val="008157A5"/>
    <w:rsid w:val="00816A00"/>
    <w:rsid w:val="0082119D"/>
    <w:rsid w:val="008238EC"/>
    <w:rsid w:val="00823FFA"/>
    <w:rsid w:val="00827EAF"/>
    <w:rsid w:val="0083015B"/>
    <w:rsid w:val="00833A3C"/>
    <w:rsid w:val="008362C7"/>
    <w:rsid w:val="00842C1A"/>
    <w:rsid w:val="00851495"/>
    <w:rsid w:val="00851E88"/>
    <w:rsid w:val="00852EF5"/>
    <w:rsid w:val="008550BF"/>
    <w:rsid w:val="008608E2"/>
    <w:rsid w:val="00861FE7"/>
    <w:rsid w:val="00862CB2"/>
    <w:rsid w:val="00863ABB"/>
    <w:rsid w:val="00863B53"/>
    <w:rsid w:val="00865F13"/>
    <w:rsid w:val="00865F14"/>
    <w:rsid w:val="008713BF"/>
    <w:rsid w:val="0087493F"/>
    <w:rsid w:val="00880152"/>
    <w:rsid w:val="008821C5"/>
    <w:rsid w:val="00883BA2"/>
    <w:rsid w:val="00883EA5"/>
    <w:rsid w:val="00886C5F"/>
    <w:rsid w:val="00896456"/>
    <w:rsid w:val="008A003B"/>
    <w:rsid w:val="008A4892"/>
    <w:rsid w:val="008A4DE3"/>
    <w:rsid w:val="008A6911"/>
    <w:rsid w:val="008A6A3F"/>
    <w:rsid w:val="008B07E6"/>
    <w:rsid w:val="008B7008"/>
    <w:rsid w:val="008C1606"/>
    <w:rsid w:val="008C224F"/>
    <w:rsid w:val="008C339C"/>
    <w:rsid w:val="008C5905"/>
    <w:rsid w:val="008C759C"/>
    <w:rsid w:val="008D0501"/>
    <w:rsid w:val="008D1160"/>
    <w:rsid w:val="008D14CD"/>
    <w:rsid w:val="008D3040"/>
    <w:rsid w:val="008D3981"/>
    <w:rsid w:val="008D51E7"/>
    <w:rsid w:val="008D61F7"/>
    <w:rsid w:val="008D6A5D"/>
    <w:rsid w:val="008E4B32"/>
    <w:rsid w:val="008E4E31"/>
    <w:rsid w:val="008E6558"/>
    <w:rsid w:val="008E7266"/>
    <w:rsid w:val="008F200E"/>
    <w:rsid w:val="00903452"/>
    <w:rsid w:val="00903B63"/>
    <w:rsid w:val="00906388"/>
    <w:rsid w:val="00906B94"/>
    <w:rsid w:val="0091022D"/>
    <w:rsid w:val="00911A5D"/>
    <w:rsid w:val="00913EB3"/>
    <w:rsid w:val="00914152"/>
    <w:rsid w:val="00914341"/>
    <w:rsid w:val="009169BC"/>
    <w:rsid w:val="00926D28"/>
    <w:rsid w:val="00926EA4"/>
    <w:rsid w:val="00931A11"/>
    <w:rsid w:val="00933853"/>
    <w:rsid w:val="0094056B"/>
    <w:rsid w:val="00940A2A"/>
    <w:rsid w:val="00943FE6"/>
    <w:rsid w:val="00945A65"/>
    <w:rsid w:val="009529D7"/>
    <w:rsid w:val="00956406"/>
    <w:rsid w:val="009606D4"/>
    <w:rsid w:val="009625A7"/>
    <w:rsid w:val="0096555A"/>
    <w:rsid w:val="00973544"/>
    <w:rsid w:val="00973E6D"/>
    <w:rsid w:val="0097655D"/>
    <w:rsid w:val="009770EC"/>
    <w:rsid w:val="009817A6"/>
    <w:rsid w:val="00982B41"/>
    <w:rsid w:val="009904C1"/>
    <w:rsid w:val="0099170C"/>
    <w:rsid w:val="009A0FFD"/>
    <w:rsid w:val="009A3CB1"/>
    <w:rsid w:val="009A4F3B"/>
    <w:rsid w:val="009A7A0B"/>
    <w:rsid w:val="009A7F94"/>
    <w:rsid w:val="009B1F0B"/>
    <w:rsid w:val="009B4187"/>
    <w:rsid w:val="009B5FE5"/>
    <w:rsid w:val="009C0CEE"/>
    <w:rsid w:val="009C20E5"/>
    <w:rsid w:val="009C3AF8"/>
    <w:rsid w:val="009C3B69"/>
    <w:rsid w:val="009C4898"/>
    <w:rsid w:val="009C744E"/>
    <w:rsid w:val="009D0332"/>
    <w:rsid w:val="009D03DF"/>
    <w:rsid w:val="009D58FC"/>
    <w:rsid w:val="009E1D3C"/>
    <w:rsid w:val="009E32E7"/>
    <w:rsid w:val="009E36A6"/>
    <w:rsid w:val="009E410C"/>
    <w:rsid w:val="009E4657"/>
    <w:rsid w:val="009E6F00"/>
    <w:rsid w:val="009F034B"/>
    <w:rsid w:val="009F1B5A"/>
    <w:rsid w:val="009F2570"/>
    <w:rsid w:val="009F43A8"/>
    <w:rsid w:val="00A02EA1"/>
    <w:rsid w:val="00A0326A"/>
    <w:rsid w:val="00A039B0"/>
    <w:rsid w:val="00A04845"/>
    <w:rsid w:val="00A102AB"/>
    <w:rsid w:val="00A1400F"/>
    <w:rsid w:val="00A24952"/>
    <w:rsid w:val="00A25327"/>
    <w:rsid w:val="00A273BB"/>
    <w:rsid w:val="00A30AA5"/>
    <w:rsid w:val="00A33512"/>
    <w:rsid w:val="00A33558"/>
    <w:rsid w:val="00A34B77"/>
    <w:rsid w:val="00A3545F"/>
    <w:rsid w:val="00A35D5B"/>
    <w:rsid w:val="00A36115"/>
    <w:rsid w:val="00A36F20"/>
    <w:rsid w:val="00A37D06"/>
    <w:rsid w:val="00A42483"/>
    <w:rsid w:val="00A44B9C"/>
    <w:rsid w:val="00A51D95"/>
    <w:rsid w:val="00A52A2E"/>
    <w:rsid w:val="00A5339A"/>
    <w:rsid w:val="00A61FC7"/>
    <w:rsid w:val="00A620C4"/>
    <w:rsid w:val="00A665A6"/>
    <w:rsid w:val="00A66F18"/>
    <w:rsid w:val="00A66FA5"/>
    <w:rsid w:val="00A72E5F"/>
    <w:rsid w:val="00A820F2"/>
    <w:rsid w:val="00A83FD2"/>
    <w:rsid w:val="00A84C2C"/>
    <w:rsid w:val="00A92875"/>
    <w:rsid w:val="00A96D90"/>
    <w:rsid w:val="00AA37A2"/>
    <w:rsid w:val="00AA51E8"/>
    <w:rsid w:val="00AC210B"/>
    <w:rsid w:val="00AC3842"/>
    <w:rsid w:val="00AC7389"/>
    <w:rsid w:val="00AC745D"/>
    <w:rsid w:val="00AC7A5A"/>
    <w:rsid w:val="00AD0773"/>
    <w:rsid w:val="00AD769F"/>
    <w:rsid w:val="00AE0F27"/>
    <w:rsid w:val="00AF05C6"/>
    <w:rsid w:val="00AF1DA5"/>
    <w:rsid w:val="00AF35FE"/>
    <w:rsid w:val="00AF36BB"/>
    <w:rsid w:val="00AF5013"/>
    <w:rsid w:val="00AF7EFB"/>
    <w:rsid w:val="00B015B2"/>
    <w:rsid w:val="00B037E8"/>
    <w:rsid w:val="00B05183"/>
    <w:rsid w:val="00B06A75"/>
    <w:rsid w:val="00B110B5"/>
    <w:rsid w:val="00B2073D"/>
    <w:rsid w:val="00B22E51"/>
    <w:rsid w:val="00B25717"/>
    <w:rsid w:val="00B36EFA"/>
    <w:rsid w:val="00B4449A"/>
    <w:rsid w:val="00B45B97"/>
    <w:rsid w:val="00B5295A"/>
    <w:rsid w:val="00B53483"/>
    <w:rsid w:val="00B54245"/>
    <w:rsid w:val="00B54E59"/>
    <w:rsid w:val="00B561EC"/>
    <w:rsid w:val="00B739CF"/>
    <w:rsid w:val="00B73F7C"/>
    <w:rsid w:val="00B756FF"/>
    <w:rsid w:val="00B76140"/>
    <w:rsid w:val="00B77DFC"/>
    <w:rsid w:val="00B809A7"/>
    <w:rsid w:val="00B838C6"/>
    <w:rsid w:val="00B85E75"/>
    <w:rsid w:val="00B86248"/>
    <w:rsid w:val="00B86590"/>
    <w:rsid w:val="00B879E0"/>
    <w:rsid w:val="00B913BC"/>
    <w:rsid w:val="00B93CC7"/>
    <w:rsid w:val="00B978D5"/>
    <w:rsid w:val="00B97EDD"/>
    <w:rsid w:val="00BA21C3"/>
    <w:rsid w:val="00BA4FE8"/>
    <w:rsid w:val="00BA5A89"/>
    <w:rsid w:val="00BA71C7"/>
    <w:rsid w:val="00BA72BD"/>
    <w:rsid w:val="00BB39F9"/>
    <w:rsid w:val="00BB61FD"/>
    <w:rsid w:val="00BB6BA0"/>
    <w:rsid w:val="00BB7424"/>
    <w:rsid w:val="00BB7A34"/>
    <w:rsid w:val="00BC2BAE"/>
    <w:rsid w:val="00BC4806"/>
    <w:rsid w:val="00BC6EDC"/>
    <w:rsid w:val="00BD082D"/>
    <w:rsid w:val="00BE57F8"/>
    <w:rsid w:val="00BE6E46"/>
    <w:rsid w:val="00BF7CA0"/>
    <w:rsid w:val="00C0194A"/>
    <w:rsid w:val="00C0234B"/>
    <w:rsid w:val="00C03C3D"/>
    <w:rsid w:val="00C03D32"/>
    <w:rsid w:val="00C058F1"/>
    <w:rsid w:val="00C06C7A"/>
    <w:rsid w:val="00C07349"/>
    <w:rsid w:val="00C12671"/>
    <w:rsid w:val="00C131CB"/>
    <w:rsid w:val="00C1542D"/>
    <w:rsid w:val="00C211B3"/>
    <w:rsid w:val="00C27EDE"/>
    <w:rsid w:val="00C27FE8"/>
    <w:rsid w:val="00C30F2E"/>
    <w:rsid w:val="00C36EE9"/>
    <w:rsid w:val="00C37879"/>
    <w:rsid w:val="00C37957"/>
    <w:rsid w:val="00C404CB"/>
    <w:rsid w:val="00C445FE"/>
    <w:rsid w:val="00C45091"/>
    <w:rsid w:val="00C4589B"/>
    <w:rsid w:val="00C45DF5"/>
    <w:rsid w:val="00C46538"/>
    <w:rsid w:val="00C5198F"/>
    <w:rsid w:val="00C52605"/>
    <w:rsid w:val="00C53332"/>
    <w:rsid w:val="00C548EA"/>
    <w:rsid w:val="00C54960"/>
    <w:rsid w:val="00C54E4D"/>
    <w:rsid w:val="00C54FC0"/>
    <w:rsid w:val="00C56C13"/>
    <w:rsid w:val="00C61764"/>
    <w:rsid w:val="00C61E36"/>
    <w:rsid w:val="00C62753"/>
    <w:rsid w:val="00C64AB0"/>
    <w:rsid w:val="00C77C3C"/>
    <w:rsid w:val="00C81A2F"/>
    <w:rsid w:val="00C82BA2"/>
    <w:rsid w:val="00C82C95"/>
    <w:rsid w:val="00C9024B"/>
    <w:rsid w:val="00C952C5"/>
    <w:rsid w:val="00C958AC"/>
    <w:rsid w:val="00C966C9"/>
    <w:rsid w:val="00C96A37"/>
    <w:rsid w:val="00CA08D7"/>
    <w:rsid w:val="00CA17EF"/>
    <w:rsid w:val="00CA53A2"/>
    <w:rsid w:val="00CB045F"/>
    <w:rsid w:val="00CB1788"/>
    <w:rsid w:val="00CB1D32"/>
    <w:rsid w:val="00CB25CA"/>
    <w:rsid w:val="00CB3509"/>
    <w:rsid w:val="00CB58C4"/>
    <w:rsid w:val="00CB7437"/>
    <w:rsid w:val="00CC3505"/>
    <w:rsid w:val="00CC5C20"/>
    <w:rsid w:val="00CC61AE"/>
    <w:rsid w:val="00CD2E61"/>
    <w:rsid w:val="00CD496E"/>
    <w:rsid w:val="00CD49D0"/>
    <w:rsid w:val="00CD4CA8"/>
    <w:rsid w:val="00CE07E4"/>
    <w:rsid w:val="00CE4BC7"/>
    <w:rsid w:val="00CE65CA"/>
    <w:rsid w:val="00CE6827"/>
    <w:rsid w:val="00CF11D6"/>
    <w:rsid w:val="00CF3F05"/>
    <w:rsid w:val="00CF5D00"/>
    <w:rsid w:val="00D023DB"/>
    <w:rsid w:val="00D02660"/>
    <w:rsid w:val="00D06043"/>
    <w:rsid w:val="00D0620B"/>
    <w:rsid w:val="00D07D80"/>
    <w:rsid w:val="00D108FB"/>
    <w:rsid w:val="00D12286"/>
    <w:rsid w:val="00D160C4"/>
    <w:rsid w:val="00D2298F"/>
    <w:rsid w:val="00D248E0"/>
    <w:rsid w:val="00D26E64"/>
    <w:rsid w:val="00D30DAA"/>
    <w:rsid w:val="00D31A9F"/>
    <w:rsid w:val="00D31ADE"/>
    <w:rsid w:val="00D32B03"/>
    <w:rsid w:val="00D35EC9"/>
    <w:rsid w:val="00D405A7"/>
    <w:rsid w:val="00D406A3"/>
    <w:rsid w:val="00D41F18"/>
    <w:rsid w:val="00D42E06"/>
    <w:rsid w:val="00D54275"/>
    <w:rsid w:val="00D64480"/>
    <w:rsid w:val="00D64584"/>
    <w:rsid w:val="00D7445D"/>
    <w:rsid w:val="00D7690C"/>
    <w:rsid w:val="00D85618"/>
    <w:rsid w:val="00D90E96"/>
    <w:rsid w:val="00D9464D"/>
    <w:rsid w:val="00D94DC8"/>
    <w:rsid w:val="00D954D5"/>
    <w:rsid w:val="00D97B13"/>
    <w:rsid w:val="00DA0468"/>
    <w:rsid w:val="00DA62FC"/>
    <w:rsid w:val="00DA7364"/>
    <w:rsid w:val="00DA7E86"/>
    <w:rsid w:val="00DA7ED7"/>
    <w:rsid w:val="00DB0BCC"/>
    <w:rsid w:val="00DB2E06"/>
    <w:rsid w:val="00DB6D33"/>
    <w:rsid w:val="00DC09FA"/>
    <w:rsid w:val="00DC31DE"/>
    <w:rsid w:val="00DC68F7"/>
    <w:rsid w:val="00DC6D9C"/>
    <w:rsid w:val="00DC728F"/>
    <w:rsid w:val="00DD0B03"/>
    <w:rsid w:val="00DD0B9F"/>
    <w:rsid w:val="00DD4580"/>
    <w:rsid w:val="00DD50BD"/>
    <w:rsid w:val="00DD51A7"/>
    <w:rsid w:val="00DD72AB"/>
    <w:rsid w:val="00DE13AA"/>
    <w:rsid w:val="00DE7078"/>
    <w:rsid w:val="00DF53F3"/>
    <w:rsid w:val="00E00119"/>
    <w:rsid w:val="00E00A5E"/>
    <w:rsid w:val="00E00EDD"/>
    <w:rsid w:val="00E05E0A"/>
    <w:rsid w:val="00E06201"/>
    <w:rsid w:val="00E11AC2"/>
    <w:rsid w:val="00E1502E"/>
    <w:rsid w:val="00E22799"/>
    <w:rsid w:val="00E22839"/>
    <w:rsid w:val="00E232A8"/>
    <w:rsid w:val="00E23C83"/>
    <w:rsid w:val="00E33595"/>
    <w:rsid w:val="00E33A2B"/>
    <w:rsid w:val="00E3689C"/>
    <w:rsid w:val="00E4052E"/>
    <w:rsid w:val="00E41BDB"/>
    <w:rsid w:val="00E42134"/>
    <w:rsid w:val="00E42B7D"/>
    <w:rsid w:val="00E4579E"/>
    <w:rsid w:val="00E45941"/>
    <w:rsid w:val="00E46765"/>
    <w:rsid w:val="00E50007"/>
    <w:rsid w:val="00E54BFB"/>
    <w:rsid w:val="00E554D0"/>
    <w:rsid w:val="00E60B64"/>
    <w:rsid w:val="00E61F45"/>
    <w:rsid w:val="00E70CE4"/>
    <w:rsid w:val="00E71747"/>
    <w:rsid w:val="00E72897"/>
    <w:rsid w:val="00E7337E"/>
    <w:rsid w:val="00E7631C"/>
    <w:rsid w:val="00E775CB"/>
    <w:rsid w:val="00E80D30"/>
    <w:rsid w:val="00E82284"/>
    <w:rsid w:val="00E8299E"/>
    <w:rsid w:val="00E8769B"/>
    <w:rsid w:val="00E87807"/>
    <w:rsid w:val="00E87D15"/>
    <w:rsid w:val="00E916AA"/>
    <w:rsid w:val="00E9285A"/>
    <w:rsid w:val="00E95B95"/>
    <w:rsid w:val="00E96983"/>
    <w:rsid w:val="00EA178D"/>
    <w:rsid w:val="00EA2070"/>
    <w:rsid w:val="00EA26B9"/>
    <w:rsid w:val="00EA63F7"/>
    <w:rsid w:val="00EA76E7"/>
    <w:rsid w:val="00EA77F2"/>
    <w:rsid w:val="00EB4285"/>
    <w:rsid w:val="00EB46C8"/>
    <w:rsid w:val="00EB64F2"/>
    <w:rsid w:val="00EB6F6F"/>
    <w:rsid w:val="00EB7D53"/>
    <w:rsid w:val="00EC079B"/>
    <w:rsid w:val="00EC200C"/>
    <w:rsid w:val="00EC3952"/>
    <w:rsid w:val="00EC4BC7"/>
    <w:rsid w:val="00EC522D"/>
    <w:rsid w:val="00ED29E0"/>
    <w:rsid w:val="00ED34EB"/>
    <w:rsid w:val="00EE17D5"/>
    <w:rsid w:val="00EE47E5"/>
    <w:rsid w:val="00EE5EA6"/>
    <w:rsid w:val="00EF4946"/>
    <w:rsid w:val="00EF7B41"/>
    <w:rsid w:val="00F01BEA"/>
    <w:rsid w:val="00F02541"/>
    <w:rsid w:val="00F04A34"/>
    <w:rsid w:val="00F05A95"/>
    <w:rsid w:val="00F10CBA"/>
    <w:rsid w:val="00F12023"/>
    <w:rsid w:val="00F2063F"/>
    <w:rsid w:val="00F207CC"/>
    <w:rsid w:val="00F21C14"/>
    <w:rsid w:val="00F32F4B"/>
    <w:rsid w:val="00F34848"/>
    <w:rsid w:val="00F41A3D"/>
    <w:rsid w:val="00F456EC"/>
    <w:rsid w:val="00F55A2C"/>
    <w:rsid w:val="00F6034C"/>
    <w:rsid w:val="00F64C2F"/>
    <w:rsid w:val="00F675FB"/>
    <w:rsid w:val="00F72F79"/>
    <w:rsid w:val="00F754B1"/>
    <w:rsid w:val="00F75FE7"/>
    <w:rsid w:val="00F80E9F"/>
    <w:rsid w:val="00F84E0B"/>
    <w:rsid w:val="00F9348B"/>
    <w:rsid w:val="00F93551"/>
    <w:rsid w:val="00F9786E"/>
    <w:rsid w:val="00FA06A1"/>
    <w:rsid w:val="00FA15AF"/>
    <w:rsid w:val="00FB0D51"/>
    <w:rsid w:val="00FB5820"/>
    <w:rsid w:val="00FC0002"/>
    <w:rsid w:val="00FC01A7"/>
    <w:rsid w:val="00FC1299"/>
    <w:rsid w:val="00FC44BB"/>
    <w:rsid w:val="00FC6010"/>
    <w:rsid w:val="00FC634E"/>
    <w:rsid w:val="00FC733F"/>
    <w:rsid w:val="00FD4904"/>
    <w:rsid w:val="00FD4B24"/>
    <w:rsid w:val="00FE0249"/>
    <w:rsid w:val="00FE1D30"/>
    <w:rsid w:val="00FE53CB"/>
    <w:rsid w:val="00FE5B75"/>
    <w:rsid w:val="00FF3B2F"/>
    <w:rsid w:val="00FF4CD3"/>
    <w:rsid w:val="00FF7441"/>
    <w:rsid w:val="04B70520"/>
    <w:rsid w:val="098A9DAF"/>
    <w:rsid w:val="0F75EB92"/>
    <w:rsid w:val="1463BF3E"/>
    <w:rsid w:val="19B7BB3A"/>
    <w:rsid w:val="1E516CE6"/>
    <w:rsid w:val="26799DE9"/>
    <w:rsid w:val="27129211"/>
    <w:rsid w:val="3388B025"/>
    <w:rsid w:val="34C67571"/>
    <w:rsid w:val="34F009EA"/>
    <w:rsid w:val="3F97F023"/>
    <w:rsid w:val="46790612"/>
    <w:rsid w:val="48F0F12A"/>
    <w:rsid w:val="4A747983"/>
    <w:rsid w:val="4EACA2E1"/>
    <w:rsid w:val="4EAE0916"/>
    <w:rsid w:val="55056155"/>
    <w:rsid w:val="56151F77"/>
    <w:rsid w:val="62C484D1"/>
    <w:rsid w:val="67756788"/>
    <w:rsid w:val="67BFD276"/>
    <w:rsid w:val="6B3A2210"/>
    <w:rsid w:val="6B8F5200"/>
    <w:rsid w:val="6C695F16"/>
    <w:rsid w:val="6F4A43EE"/>
    <w:rsid w:val="7BDEF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3465"/>
  <w15:chartTrackingRefBased/>
  <w15:docId w15:val="{8C0C8A12-40CF-4F0A-854F-505902DCB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8C4"/>
    <w:rPr>
      <w:rFonts w:ascii="Times New Roman" w:hAnsi="Times New Roman" w:cs="Times New Roman"/>
      <w:sz w:val="24"/>
      <w:szCs w:val="24"/>
    </w:rPr>
  </w:style>
  <w:style w:type="paragraph" w:styleId="Heading1">
    <w:name w:val="heading 1"/>
    <w:basedOn w:val="Normal"/>
    <w:next w:val="Normal"/>
    <w:link w:val="Heading1Char"/>
    <w:uiPriority w:val="9"/>
    <w:qFormat/>
    <w:rsid w:val="008A4DE3"/>
    <w:pPr>
      <w:keepNext/>
      <w:keepLines/>
      <w:spacing w:before="320" w:after="0" w:line="240" w:lineRule="auto"/>
      <w:outlineLvl w:val="0"/>
    </w:pPr>
    <w:rPr>
      <w:rFonts w:eastAsiaTheme="majorEastAsia"/>
      <w:b/>
      <w:bCs/>
      <w:color w:val="2F5496" w:themeColor="accent1" w:themeShade="BF"/>
      <w:sz w:val="32"/>
      <w:szCs w:val="32"/>
    </w:rPr>
  </w:style>
  <w:style w:type="paragraph" w:styleId="Heading2">
    <w:name w:val="heading 2"/>
    <w:basedOn w:val="Normal"/>
    <w:next w:val="Normal"/>
    <w:link w:val="Heading2Char"/>
    <w:uiPriority w:val="9"/>
    <w:unhideWhenUsed/>
    <w:qFormat/>
    <w:rsid w:val="002E1BEC"/>
    <w:pPr>
      <w:keepNext/>
      <w:keepLines/>
      <w:spacing w:before="80" w:after="0" w:line="240" w:lineRule="auto"/>
      <w:outlineLvl w:val="1"/>
    </w:pPr>
    <w:rPr>
      <w:rFonts w:eastAsiaTheme="majorEastAsia"/>
      <w:b/>
      <w:bCs/>
      <w:color w:val="404040" w:themeColor="text1" w:themeTint="BF"/>
    </w:rPr>
  </w:style>
  <w:style w:type="paragraph" w:styleId="Heading3">
    <w:name w:val="heading 3"/>
    <w:basedOn w:val="Normal"/>
    <w:next w:val="Normal"/>
    <w:link w:val="Heading3Char"/>
    <w:uiPriority w:val="9"/>
    <w:semiHidden/>
    <w:unhideWhenUsed/>
    <w:qFormat/>
    <w:rsid w:val="008157A5"/>
    <w:pPr>
      <w:keepNext/>
      <w:keepLines/>
      <w:spacing w:before="40" w:after="0" w:line="240" w:lineRule="auto"/>
      <w:outlineLvl w:val="2"/>
    </w:pPr>
    <w:rPr>
      <w:rFonts w:asciiTheme="majorHAnsi" w:eastAsiaTheme="majorEastAsia" w:hAnsiTheme="majorHAnsi" w:cstheme="majorBidi"/>
      <w:color w:val="44546A" w:themeColor="text2"/>
    </w:rPr>
  </w:style>
  <w:style w:type="paragraph" w:styleId="Heading4">
    <w:name w:val="heading 4"/>
    <w:basedOn w:val="Normal"/>
    <w:next w:val="Normal"/>
    <w:link w:val="Heading4Char"/>
    <w:uiPriority w:val="9"/>
    <w:semiHidden/>
    <w:unhideWhenUsed/>
    <w:qFormat/>
    <w:rsid w:val="008157A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157A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157A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157A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8157A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157A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Roman">
    <w:name w:val="Heading Roman"/>
    <w:basedOn w:val="Heading1"/>
    <w:link w:val="HeadingRomanChar"/>
    <w:rsid w:val="00A24952"/>
    <w:rPr>
      <w:b w:val="0"/>
      <w:bCs w:val="0"/>
      <w:sz w:val="44"/>
      <w:szCs w:val="44"/>
      <w:u w:val="single"/>
    </w:rPr>
  </w:style>
  <w:style w:type="character" w:customStyle="1" w:styleId="HeadingRomanChar">
    <w:name w:val="Heading Roman Char"/>
    <w:basedOn w:val="Heading1Char"/>
    <w:link w:val="HeadingRoman"/>
    <w:rsid w:val="00A24952"/>
    <w:rPr>
      <w:rFonts w:ascii="Times New Roman" w:eastAsiaTheme="majorEastAsia" w:hAnsi="Times New Roman" w:cs="Times New Roman"/>
      <w:b w:val="0"/>
      <w:bCs w:val="0"/>
      <w:color w:val="2F5496" w:themeColor="accent1" w:themeShade="BF"/>
      <w:sz w:val="44"/>
      <w:szCs w:val="44"/>
      <w:u w:val="single"/>
    </w:rPr>
  </w:style>
  <w:style w:type="character" w:customStyle="1" w:styleId="Heading1Char">
    <w:name w:val="Heading 1 Char"/>
    <w:basedOn w:val="DefaultParagraphFont"/>
    <w:link w:val="Heading1"/>
    <w:uiPriority w:val="9"/>
    <w:rsid w:val="008A4DE3"/>
    <w:rPr>
      <w:rFonts w:ascii="Times New Roman" w:eastAsiaTheme="majorEastAsia" w:hAnsi="Times New Roman" w:cs="Times New Roman"/>
      <w:b/>
      <w:bCs/>
      <w:color w:val="2F5496" w:themeColor="accent1" w:themeShade="BF"/>
      <w:sz w:val="32"/>
      <w:szCs w:val="32"/>
    </w:rPr>
  </w:style>
  <w:style w:type="paragraph" w:styleId="ListParagraph">
    <w:name w:val="List Paragraph"/>
    <w:basedOn w:val="Normal"/>
    <w:uiPriority w:val="34"/>
    <w:qFormat/>
    <w:rsid w:val="00B86590"/>
    <w:pPr>
      <w:ind w:left="720"/>
      <w:contextualSpacing/>
    </w:pPr>
  </w:style>
  <w:style w:type="paragraph" w:styleId="CommentText">
    <w:name w:val="annotation text"/>
    <w:basedOn w:val="Normal"/>
    <w:link w:val="CommentTextChar"/>
    <w:uiPriority w:val="99"/>
    <w:unhideWhenUsed/>
    <w:rsid w:val="00EC522D"/>
    <w:pPr>
      <w:spacing w:line="240" w:lineRule="auto"/>
    </w:pPr>
  </w:style>
  <w:style w:type="character" w:customStyle="1" w:styleId="CommentTextChar">
    <w:name w:val="Comment Text Char"/>
    <w:basedOn w:val="DefaultParagraphFont"/>
    <w:link w:val="CommentText"/>
    <w:uiPriority w:val="99"/>
    <w:rsid w:val="00EC522D"/>
    <w:rPr>
      <w:sz w:val="20"/>
      <w:szCs w:val="20"/>
    </w:rPr>
  </w:style>
  <w:style w:type="character" w:styleId="CommentReference">
    <w:name w:val="annotation reference"/>
    <w:basedOn w:val="DefaultParagraphFont"/>
    <w:uiPriority w:val="99"/>
    <w:semiHidden/>
    <w:unhideWhenUsed/>
    <w:rsid w:val="00EC522D"/>
    <w:rPr>
      <w:sz w:val="16"/>
      <w:szCs w:val="16"/>
    </w:rPr>
  </w:style>
  <w:style w:type="character" w:customStyle="1" w:styleId="Heading2Char">
    <w:name w:val="Heading 2 Char"/>
    <w:basedOn w:val="DefaultParagraphFont"/>
    <w:link w:val="Heading2"/>
    <w:uiPriority w:val="9"/>
    <w:rsid w:val="002E1BEC"/>
    <w:rPr>
      <w:rFonts w:ascii="Times New Roman" w:eastAsiaTheme="majorEastAsia" w:hAnsi="Times New Roman" w:cs="Times New Roman"/>
      <w:b/>
      <w:bCs/>
      <w:color w:val="404040" w:themeColor="text1" w:themeTint="BF"/>
      <w:sz w:val="24"/>
      <w:szCs w:val="24"/>
    </w:rPr>
  </w:style>
  <w:style w:type="character" w:customStyle="1" w:styleId="Heading3Char">
    <w:name w:val="Heading 3 Char"/>
    <w:basedOn w:val="DefaultParagraphFont"/>
    <w:link w:val="Heading3"/>
    <w:uiPriority w:val="9"/>
    <w:semiHidden/>
    <w:rsid w:val="008157A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157A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157A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157A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157A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8157A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157A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157A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157A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157A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8157A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157A5"/>
    <w:rPr>
      <w:rFonts w:asciiTheme="majorHAnsi" w:eastAsiaTheme="majorEastAsia" w:hAnsiTheme="majorHAnsi" w:cstheme="majorBidi"/>
      <w:sz w:val="24"/>
      <w:szCs w:val="24"/>
    </w:rPr>
  </w:style>
  <w:style w:type="character" w:styleId="Strong">
    <w:name w:val="Strong"/>
    <w:basedOn w:val="DefaultParagraphFont"/>
    <w:uiPriority w:val="22"/>
    <w:qFormat/>
    <w:rsid w:val="008157A5"/>
    <w:rPr>
      <w:b/>
      <w:bCs/>
    </w:rPr>
  </w:style>
  <w:style w:type="character" w:styleId="Emphasis">
    <w:name w:val="Emphasis"/>
    <w:basedOn w:val="DefaultParagraphFont"/>
    <w:uiPriority w:val="20"/>
    <w:qFormat/>
    <w:rsid w:val="008157A5"/>
    <w:rPr>
      <w:i/>
      <w:iCs/>
    </w:rPr>
  </w:style>
  <w:style w:type="paragraph" w:styleId="NoSpacing">
    <w:name w:val="No Spacing"/>
    <w:uiPriority w:val="1"/>
    <w:qFormat/>
    <w:rsid w:val="008157A5"/>
    <w:pPr>
      <w:spacing w:after="0" w:line="240" w:lineRule="auto"/>
    </w:pPr>
  </w:style>
  <w:style w:type="paragraph" w:styleId="Quote">
    <w:name w:val="Quote"/>
    <w:basedOn w:val="Normal"/>
    <w:next w:val="Normal"/>
    <w:link w:val="QuoteChar"/>
    <w:uiPriority w:val="29"/>
    <w:qFormat/>
    <w:rsid w:val="008157A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157A5"/>
    <w:rPr>
      <w:i/>
      <w:iCs/>
      <w:color w:val="404040" w:themeColor="text1" w:themeTint="BF"/>
    </w:rPr>
  </w:style>
  <w:style w:type="paragraph" w:styleId="IntenseQuote">
    <w:name w:val="Intense Quote"/>
    <w:basedOn w:val="Normal"/>
    <w:next w:val="Normal"/>
    <w:link w:val="IntenseQuoteChar"/>
    <w:uiPriority w:val="30"/>
    <w:qFormat/>
    <w:rsid w:val="008157A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157A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157A5"/>
    <w:rPr>
      <w:i/>
      <w:iCs/>
      <w:color w:val="404040" w:themeColor="text1" w:themeTint="BF"/>
    </w:rPr>
  </w:style>
  <w:style w:type="character" w:styleId="IntenseEmphasis">
    <w:name w:val="Intense Emphasis"/>
    <w:basedOn w:val="DefaultParagraphFont"/>
    <w:uiPriority w:val="21"/>
    <w:qFormat/>
    <w:rsid w:val="008157A5"/>
    <w:rPr>
      <w:b/>
      <w:bCs/>
      <w:i/>
      <w:iCs/>
    </w:rPr>
  </w:style>
  <w:style w:type="character" w:styleId="SubtleReference">
    <w:name w:val="Subtle Reference"/>
    <w:basedOn w:val="DefaultParagraphFont"/>
    <w:uiPriority w:val="31"/>
    <w:qFormat/>
    <w:rsid w:val="008157A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157A5"/>
    <w:rPr>
      <w:b/>
      <w:bCs/>
      <w:smallCaps/>
      <w:spacing w:val="5"/>
      <w:u w:val="single"/>
    </w:rPr>
  </w:style>
  <w:style w:type="character" w:styleId="BookTitle">
    <w:name w:val="Book Title"/>
    <w:basedOn w:val="DefaultParagraphFont"/>
    <w:uiPriority w:val="33"/>
    <w:qFormat/>
    <w:rsid w:val="008157A5"/>
    <w:rPr>
      <w:b/>
      <w:bCs/>
      <w:smallCaps/>
    </w:rPr>
  </w:style>
  <w:style w:type="paragraph" w:styleId="TOCHeading">
    <w:name w:val="TOC Heading"/>
    <w:basedOn w:val="Heading1"/>
    <w:next w:val="Normal"/>
    <w:uiPriority w:val="39"/>
    <w:semiHidden/>
    <w:unhideWhenUsed/>
    <w:qFormat/>
    <w:rsid w:val="008157A5"/>
    <w:pPr>
      <w:outlineLvl w:val="9"/>
    </w:pPr>
  </w:style>
  <w:style w:type="paragraph" w:styleId="NormalWeb">
    <w:name w:val="Normal (Web)"/>
    <w:basedOn w:val="Normal"/>
    <w:uiPriority w:val="99"/>
    <w:unhideWhenUsed/>
    <w:rsid w:val="006F3AE2"/>
    <w:pPr>
      <w:spacing w:before="100" w:beforeAutospacing="1" w:after="100" w:afterAutospacing="1" w:line="240" w:lineRule="auto"/>
    </w:pPr>
    <w:rPr>
      <w:rFonts w:eastAsia="Times New Roman"/>
    </w:rPr>
  </w:style>
  <w:style w:type="paragraph" w:styleId="CommentSubject">
    <w:name w:val="annotation subject"/>
    <w:basedOn w:val="CommentText"/>
    <w:next w:val="CommentText"/>
    <w:link w:val="CommentSubjectChar"/>
    <w:uiPriority w:val="99"/>
    <w:semiHidden/>
    <w:unhideWhenUsed/>
    <w:rsid w:val="00586485"/>
    <w:rPr>
      <w:b/>
      <w:bCs/>
    </w:rPr>
  </w:style>
  <w:style w:type="character" w:customStyle="1" w:styleId="CommentSubjectChar">
    <w:name w:val="Comment Subject Char"/>
    <w:basedOn w:val="CommentTextChar"/>
    <w:link w:val="CommentSubject"/>
    <w:uiPriority w:val="99"/>
    <w:semiHidden/>
    <w:rsid w:val="00586485"/>
    <w:rPr>
      <w:b/>
      <w:bCs/>
      <w:sz w:val="20"/>
      <w:szCs w:val="20"/>
    </w:rPr>
  </w:style>
  <w:style w:type="paragraph" w:styleId="Revision">
    <w:name w:val="Revision"/>
    <w:hidden/>
    <w:uiPriority w:val="99"/>
    <w:semiHidden/>
    <w:rsid w:val="000B0875"/>
    <w:pPr>
      <w:spacing w:after="0" w:line="240" w:lineRule="auto"/>
    </w:pPr>
  </w:style>
  <w:style w:type="table" w:styleId="GridTable2-Accent3">
    <w:name w:val="Grid Table 2 Accent 3"/>
    <w:basedOn w:val="TableList6"/>
    <w:uiPriority w:val="47"/>
    <w:rsid w:val="008D1160"/>
    <w:pPr>
      <w:spacing w:after="0" w:line="240" w:lineRule="auto"/>
    </w:pPr>
    <w:tblPr>
      <w:tblStyleColBandSize w:val="1"/>
      <w:tblBorders>
        <w:top w:val="single" w:sz="2" w:space="0" w:color="C9C9C9" w:themeColor="accent3" w:themeTint="99"/>
        <w:left w:val="none" w:sz="0" w:space="0" w:color="auto"/>
        <w:bottom w:val="single" w:sz="2" w:space="0" w:color="C9C9C9" w:themeColor="accent3" w:themeTint="99"/>
        <w:right w:val="none" w:sz="0" w:space="0" w:color="auto"/>
        <w:insideH w:val="single" w:sz="2" w:space="0" w:color="C9C9C9" w:themeColor="accent3" w:themeTint="99"/>
        <w:insideV w:val="single" w:sz="2" w:space="0" w:color="C9C9C9" w:themeColor="accent3" w:themeTint="99"/>
      </w:tblBorders>
    </w:tblPr>
    <w:tcPr>
      <w:shd w:val="pct50" w:color="000000" w:fill="FFFFFF"/>
    </w:tcPr>
    <w:tblStylePr w:type="firstRow">
      <w:rPr>
        <w:b/>
        <w:bCs/>
      </w:rPr>
      <w:tblPr/>
      <w:tcPr>
        <w:tcBorders>
          <w:top w:val="nil"/>
          <w:bottom w:val="single" w:sz="12" w:space="0" w:color="C9C9C9" w:themeColor="accent3" w:themeTint="99"/>
          <w:insideH w:val="nil"/>
          <w:insideV w:val="nil"/>
          <w:tl2br w:val="none" w:sz="0" w:space="0" w:color="auto"/>
          <w:tr2bl w:val="none" w:sz="0" w:space="0" w:color="auto"/>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StylePr>
    <w:tblStylePr w:type="band1Vert">
      <w:tblPr/>
      <w:tcPr>
        <w:shd w:val="clear" w:color="auto" w:fill="EDEDED" w:themeFill="accent3" w:themeFillTint="33"/>
      </w:tcPr>
    </w:tblStylePr>
    <w:tblStylePr w:type="band1Horz">
      <w:tblPr/>
      <w:tcPr>
        <w:tcBorders>
          <w:tl2br w:val="none" w:sz="0" w:space="0" w:color="auto"/>
          <w:tr2bl w:val="none" w:sz="0" w:space="0" w:color="auto"/>
        </w:tcBorders>
        <w:shd w:val="clear" w:color="auto" w:fill="EDEDED" w:themeFill="accent3" w:themeFillTint="33"/>
      </w:tcPr>
    </w:tblStylePr>
  </w:style>
  <w:style w:type="table" w:styleId="GridTable7Colorful">
    <w:name w:val="Grid Table 7 Colorful"/>
    <w:basedOn w:val="TableNormal"/>
    <w:uiPriority w:val="52"/>
    <w:rsid w:val="007C278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List6">
    <w:name w:val="Table List 6"/>
    <w:basedOn w:val="TableNormal"/>
    <w:uiPriority w:val="99"/>
    <w:semiHidden/>
    <w:unhideWhenUsed/>
    <w:rsid w:val="008D116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GridTable5Dark-Accent6">
    <w:name w:val="Grid Table 5 Dark Accent 6"/>
    <w:basedOn w:val="TableNormal"/>
    <w:uiPriority w:val="50"/>
    <w:rsid w:val="007C27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0F162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0F162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0F1628"/>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D64584"/>
    <w:rPr>
      <w:color w:val="0563C1" w:themeColor="hyperlink"/>
      <w:u w:val="single"/>
    </w:rPr>
  </w:style>
  <w:style w:type="character" w:styleId="UnresolvedMention">
    <w:name w:val="Unresolved Mention"/>
    <w:basedOn w:val="DefaultParagraphFont"/>
    <w:uiPriority w:val="99"/>
    <w:semiHidden/>
    <w:unhideWhenUsed/>
    <w:rsid w:val="00D64584"/>
    <w:rPr>
      <w:color w:val="605E5C"/>
      <w:shd w:val="clear" w:color="auto" w:fill="E1DFDD"/>
    </w:rPr>
  </w:style>
  <w:style w:type="paragraph" w:styleId="Header">
    <w:name w:val="header"/>
    <w:basedOn w:val="Normal"/>
    <w:link w:val="HeaderChar"/>
    <w:uiPriority w:val="99"/>
    <w:unhideWhenUsed/>
    <w:rsid w:val="00693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39D"/>
    <w:rPr>
      <w:rFonts w:ascii="Times New Roman" w:hAnsi="Times New Roman" w:cs="Times New Roman"/>
      <w:sz w:val="24"/>
      <w:szCs w:val="24"/>
    </w:rPr>
  </w:style>
  <w:style w:type="paragraph" w:styleId="Footer">
    <w:name w:val="footer"/>
    <w:basedOn w:val="Normal"/>
    <w:link w:val="FooterChar"/>
    <w:uiPriority w:val="99"/>
    <w:unhideWhenUsed/>
    <w:rsid w:val="00693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39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0723">
      <w:bodyDiv w:val="1"/>
      <w:marLeft w:val="0"/>
      <w:marRight w:val="0"/>
      <w:marTop w:val="0"/>
      <w:marBottom w:val="0"/>
      <w:divBdr>
        <w:top w:val="none" w:sz="0" w:space="0" w:color="auto"/>
        <w:left w:val="none" w:sz="0" w:space="0" w:color="auto"/>
        <w:bottom w:val="none" w:sz="0" w:space="0" w:color="auto"/>
        <w:right w:val="none" w:sz="0" w:space="0" w:color="auto"/>
      </w:divBdr>
    </w:div>
    <w:div w:id="207491611">
      <w:bodyDiv w:val="1"/>
      <w:marLeft w:val="0"/>
      <w:marRight w:val="0"/>
      <w:marTop w:val="0"/>
      <w:marBottom w:val="0"/>
      <w:divBdr>
        <w:top w:val="none" w:sz="0" w:space="0" w:color="auto"/>
        <w:left w:val="none" w:sz="0" w:space="0" w:color="auto"/>
        <w:bottom w:val="none" w:sz="0" w:space="0" w:color="auto"/>
        <w:right w:val="none" w:sz="0" w:space="0" w:color="auto"/>
      </w:divBdr>
    </w:div>
    <w:div w:id="403570849">
      <w:bodyDiv w:val="1"/>
      <w:marLeft w:val="0"/>
      <w:marRight w:val="0"/>
      <w:marTop w:val="0"/>
      <w:marBottom w:val="0"/>
      <w:divBdr>
        <w:top w:val="none" w:sz="0" w:space="0" w:color="auto"/>
        <w:left w:val="none" w:sz="0" w:space="0" w:color="auto"/>
        <w:bottom w:val="none" w:sz="0" w:space="0" w:color="auto"/>
        <w:right w:val="none" w:sz="0" w:space="0" w:color="auto"/>
      </w:divBdr>
    </w:div>
    <w:div w:id="438182630">
      <w:bodyDiv w:val="1"/>
      <w:marLeft w:val="0"/>
      <w:marRight w:val="0"/>
      <w:marTop w:val="0"/>
      <w:marBottom w:val="0"/>
      <w:divBdr>
        <w:top w:val="none" w:sz="0" w:space="0" w:color="auto"/>
        <w:left w:val="none" w:sz="0" w:space="0" w:color="auto"/>
        <w:bottom w:val="none" w:sz="0" w:space="0" w:color="auto"/>
        <w:right w:val="none" w:sz="0" w:space="0" w:color="auto"/>
      </w:divBdr>
    </w:div>
    <w:div w:id="555317634">
      <w:bodyDiv w:val="1"/>
      <w:marLeft w:val="0"/>
      <w:marRight w:val="0"/>
      <w:marTop w:val="0"/>
      <w:marBottom w:val="0"/>
      <w:divBdr>
        <w:top w:val="none" w:sz="0" w:space="0" w:color="auto"/>
        <w:left w:val="none" w:sz="0" w:space="0" w:color="auto"/>
        <w:bottom w:val="none" w:sz="0" w:space="0" w:color="auto"/>
        <w:right w:val="none" w:sz="0" w:space="0" w:color="auto"/>
      </w:divBdr>
    </w:div>
    <w:div w:id="632827282">
      <w:bodyDiv w:val="1"/>
      <w:marLeft w:val="0"/>
      <w:marRight w:val="0"/>
      <w:marTop w:val="0"/>
      <w:marBottom w:val="0"/>
      <w:divBdr>
        <w:top w:val="none" w:sz="0" w:space="0" w:color="auto"/>
        <w:left w:val="none" w:sz="0" w:space="0" w:color="auto"/>
        <w:bottom w:val="none" w:sz="0" w:space="0" w:color="auto"/>
        <w:right w:val="none" w:sz="0" w:space="0" w:color="auto"/>
      </w:divBdr>
    </w:div>
    <w:div w:id="766079739">
      <w:bodyDiv w:val="1"/>
      <w:marLeft w:val="0"/>
      <w:marRight w:val="0"/>
      <w:marTop w:val="0"/>
      <w:marBottom w:val="0"/>
      <w:divBdr>
        <w:top w:val="none" w:sz="0" w:space="0" w:color="auto"/>
        <w:left w:val="none" w:sz="0" w:space="0" w:color="auto"/>
        <w:bottom w:val="none" w:sz="0" w:space="0" w:color="auto"/>
        <w:right w:val="none" w:sz="0" w:space="0" w:color="auto"/>
      </w:divBdr>
    </w:div>
    <w:div w:id="1135567066">
      <w:bodyDiv w:val="1"/>
      <w:marLeft w:val="0"/>
      <w:marRight w:val="0"/>
      <w:marTop w:val="0"/>
      <w:marBottom w:val="0"/>
      <w:divBdr>
        <w:top w:val="none" w:sz="0" w:space="0" w:color="auto"/>
        <w:left w:val="none" w:sz="0" w:space="0" w:color="auto"/>
        <w:bottom w:val="none" w:sz="0" w:space="0" w:color="auto"/>
        <w:right w:val="none" w:sz="0" w:space="0" w:color="auto"/>
      </w:divBdr>
    </w:div>
    <w:div w:id="1454327487">
      <w:bodyDiv w:val="1"/>
      <w:marLeft w:val="0"/>
      <w:marRight w:val="0"/>
      <w:marTop w:val="0"/>
      <w:marBottom w:val="0"/>
      <w:divBdr>
        <w:top w:val="none" w:sz="0" w:space="0" w:color="auto"/>
        <w:left w:val="none" w:sz="0" w:space="0" w:color="auto"/>
        <w:bottom w:val="none" w:sz="0" w:space="0" w:color="auto"/>
        <w:right w:val="none" w:sz="0" w:space="0" w:color="auto"/>
      </w:divBdr>
    </w:div>
    <w:div w:id="1496990215">
      <w:bodyDiv w:val="1"/>
      <w:marLeft w:val="0"/>
      <w:marRight w:val="0"/>
      <w:marTop w:val="0"/>
      <w:marBottom w:val="0"/>
      <w:divBdr>
        <w:top w:val="none" w:sz="0" w:space="0" w:color="auto"/>
        <w:left w:val="none" w:sz="0" w:space="0" w:color="auto"/>
        <w:bottom w:val="none" w:sz="0" w:space="0" w:color="auto"/>
        <w:right w:val="none" w:sz="0" w:space="0" w:color="auto"/>
      </w:divBdr>
    </w:div>
    <w:div w:id="1618877463">
      <w:bodyDiv w:val="1"/>
      <w:marLeft w:val="0"/>
      <w:marRight w:val="0"/>
      <w:marTop w:val="0"/>
      <w:marBottom w:val="0"/>
      <w:divBdr>
        <w:top w:val="none" w:sz="0" w:space="0" w:color="auto"/>
        <w:left w:val="none" w:sz="0" w:space="0" w:color="auto"/>
        <w:bottom w:val="none" w:sz="0" w:space="0" w:color="auto"/>
        <w:right w:val="none" w:sz="0" w:space="0" w:color="auto"/>
      </w:divBdr>
    </w:div>
    <w:div w:id="1774471854">
      <w:bodyDiv w:val="1"/>
      <w:marLeft w:val="0"/>
      <w:marRight w:val="0"/>
      <w:marTop w:val="0"/>
      <w:marBottom w:val="0"/>
      <w:divBdr>
        <w:top w:val="none" w:sz="0" w:space="0" w:color="auto"/>
        <w:left w:val="none" w:sz="0" w:space="0" w:color="auto"/>
        <w:bottom w:val="none" w:sz="0" w:space="0" w:color="auto"/>
        <w:right w:val="none" w:sz="0" w:space="0" w:color="auto"/>
      </w:divBdr>
    </w:div>
    <w:div w:id="1805152714">
      <w:bodyDiv w:val="1"/>
      <w:marLeft w:val="0"/>
      <w:marRight w:val="0"/>
      <w:marTop w:val="0"/>
      <w:marBottom w:val="0"/>
      <w:divBdr>
        <w:top w:val="none" w:sz="0" w:space="0" w:color="auto"/>
        <w:left w:val="none" w:sz="0" w:space="0" w:color="auto"/>
        <w:bottom w:val="none" w:sz="0" w:space="0" w:color="auto"/>
        <w:right w:val="none" w:sz="0" w:space="0" w:color="auto"/>
      </w:divBdr>
    </w:div>
    <w:div w:id="1965308317">
      <w:bodyDiv w:val="1"/>
      <w:marLeft w:val="0"/>
      <w:marRight w:val="0"/>
      <w:marTop w:val="0"/>
      <w:marBottom w:val="0"/>
      <w:divBdr>
        <w:top w:val="none" w:sz="0" w:space="0" w:color="auto"/>
        <w:left w:val="none" w:sz="0" w:space="0" w:color="auto"/>
        <w:bottom w:val="none" w:sz="0" w:space="0" w:color="auto"/>
        <w:right w:val="none" w:sz="0" w:space="0" w:color="auto"/>
      </w:divBdr>
    </w:div>
    <w:div w:id="2042893444">
      <w:bodyDiv w:val="1"/>
      <w:marLeft w:val="0"/>
      <w:marRight w:val="0"/>
      <w:marTop w:val="0"/>
      <w:marBottom w:val="0"/>
      <w:divBdr>
        <w:top w:val="none" w:sz="0" w:space="0" w:color="auto"/>
        <w:left w:val="none" w:sz="0" w:space="0" w:color="auto"/>
        <w:bottom w:val="none" w:sz="0" w:space="0" w:color="auto"/>
        <w:right w:val="none" w:sz="0" w:space="0" w:color="auto"/>
      </w:divBdr>
    </w:div>
    <w:div w:id="2095393391">
      <w:bodyDiv w:val="1"/>
      <w:marLeft w:val="0"/>
      <w:marRight w:val="0"/>
      <w:marTop w:val="0"/>
      <w:marBottom w:val="0"/>
      <w:divBdr>
        <w:top w:val="none" w:sz="0" w:space="0" w:color="auto"/>
        <w:left w:val="none" w:sz="0" w:space="0" w:color="auto"/>
        <w:bottom w:val="none" w:sz="0" w:space="0" w:color="auto"/>
        <w:right w:val="none" w:sz="0" w:space="0" w:color="auto"/>
      </w:divBdr>
    </w:div>
    <w:div w:id="2121801023">
      <w:bodyDiv w:val="1"/>
      <w:marLeft w:val="0"/>
      <w:marRight w:val="0"/>
      <w:marTop w:val="0"/>
      <w:marBottom w:val="0"/>
      <w:divBdr>
        <w:top w:val="none" w:sz="0" w:space="0" w:color="auto"/>
        <w:left w:val="none" w:sz="0" w:space="0" w:color="auto"/>
        <w:bottom w:val="none" w:sz="0" w:space="0" w:color="auto"/>
        <w:right w:val="none" w:sz="0" w:space="0" w:color="auto"/>
      </w:divBdr>
    </w:div>
    <w:div w:id="213610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package" Target="embeddings/Microsoft_Excel_Worksheet1.xlsx"/><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emf"/><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package" Target="embeddings/Microsoft_Excel_Worksheet2.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package" Target="embeddings/Microsoft_Excel_Worksheet4.xlsx"/><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package" Target="embeddings/Microsoft_Excel_Worksheet3.xlsx"/><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e6a3a18d-09e1-4a1f-b877-a761b5872e9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F593F8EF776A49822CE54D0ED54AC3" ma:contentTypeVersion="10" ma:contentTypeDescription="Create a new document." ma:contentTypeScope="" ma:versionID="9c4f89c5990ddb607fafae305a99a575">
  <xsd:schema xmlns:xsd="http://www.w3.org/2001/XMLSchema" xmlns:xs="http://www.w3.org/2001/XMLSchema" xmlns:p="http://schemas.microsoft.com/office/2006/metadata/properties" xmlns:ns3="e6a3a18d-09e1-4a1f-b877-a761b5872e99" targetNamespace="http://schemas.microsoft.com/office/2006/metadata/properties" ma:root="true" ma:fieldsID="2641154efe71b052e9ed7e63b979c2cf" ns3:_="">
    <xsd:import namespace="e6a3a18d-09e1-4a1f-b877-a761b5872e9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a3a18d-09e1-4a1f-b877-a761b5872e9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FB1B1-D2DF-4CC1-AEF7-60BFF94643AF}">
  <ds:schemaRefs>
    <ds:schemaRef ds:uri="http://schemas.openxmlformats.org/officeDocument/2006/bibliography"/>
  </ds:schemaRefs>
</ds:datastoreItem>
</file>

<file path=customXml/itemProps2.xml><?xml version="1.0" encoding="utf-8"?>
<ds:datastoreItem xmlns:ds="http://schemas.openxmlformats.org/officeDocument/2006/customXml" ds:itemID="{3955E1AD-5097-4A68-9C01-BE108B62856E}">
  <ds:schemaRefs>
    <ds:schemaRef ds:uri="http://schemas.microsoft.com/office/2006/metadata/properties"/>
    <ds:schemaRef ds:uri="http://schemas.microsoft.com/office/infopath/2007/PartnerControls"/>
    <ds:schemaRef ds:uri="e6a3a18d-09e1-4a1f-b877-a761b5872e99"/>
  </ds:schemaRefs>
</ds:datastoreItem>
</file>

<file path=customXml/itemProps3.xml><?xml version="1.0" encoding="utf-8"?>
<ds:datastoreItem xmlns:ds="http://schemas.openxmlformats.org/officeDocument/2006/customXml" ds:itemID="{84FF1E9D-EB4A-4576-8912-B2D2A6AD8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a3a18d-09e1-4a1f-b877-a761b5872e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09FBF6-0564-48A7-998D-1F95FFB56F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16</Pages>
  <Words>3557</Words>
  <Characters>20279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Crockett</dc:creator>
  <cp:keywords/>
  <dc:description/>
  <cp:lastModifiedBy>Kai Crockett</cp:lastModifiedBy>
  <cp:revision>4</cp:revision>
  <dcterms:created xsi:type="dcterms:W3CDTF">2025-04-14T00:51:00Z</dcterms:created>
  <dcterms:modified xsi:type="dcterms:W3CDTF">2025-04-14T03:30:00Z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0x0101004BF593F8EF776A49822CE54D0ED54AC3</vt:lpwstr>
  </property>
</Properties>
</file>